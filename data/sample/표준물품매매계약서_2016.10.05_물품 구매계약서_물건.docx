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A4" w:rsidRPr="004968EA" w:rsidRDefault="005A13A1" w:rsidP="00787C9D">
      <w:pPr>
        <w:spacing w:after="0" w:line="360" w:lineRule="auto"/>
        <w:jc w:val="center"/>
        <w:rPr>
          <w:b/>
          <w:sz w:val="24"/>
          <w:szCs w:val="21"/>
          <w:u w:val="single"/>
        </w:rPr>
      </w:pPr>
      <w:r w:rsidRPr="004968EA">
        <w:rPr>
          <w:rFonts w:hint="eastAsia"/>
          <w:b/>
          <w:sz w:val="24"/>
          <w:szCs w:val="21"/>
          <w:u w:val="single"/>
        </w:rPr>
        <w:t>물품매매계약서</w:t>
      </w:r>
    </w:p>
    <w:p w:rsidR="005A13A1" w:rsidRPr="004968EA" w:rsidRDefault="005A13A1" w:rsidP="00787C9D">
      <w:pPr>
        <w:spacing w:after="0" w:line="360" w:lineRule="auto"/>
        <w:rPr>
          <w:sz w:val="21"/>
          <w:szCs w:val="21"/>
        </w:rPr>
      </w:pPr>
    </w:p>
    <w:p w:rsidR="005A13A1" w:rsidRPr="004968EA" w:rsidRDefault="005A13A1" w:rsidP="00787C9D">
      <w:pPr>
        <w:spacing w:after="0" w:line="360" w:lineRule="auto"/>
        <w:rPr>
          <w:sz w:val="21"/>
          <w:szCs w:val="21"/>
        </w:rPr>
      </w:pPr>
      <w:proofErr w:type="gramStart"/>
      <w:r w:rsidRPr="004968EA">
        <w:rPr>
          <w:rFonts w:eastAsiaTheme="minorHAnsi" w:hint="eastAsia"/>
          <w:sz w:val="21"/>
          <w:szCs w:val="21"/>
        </w:rPr>
        <w:t>[ 매수인</w:t>
      </w:r>
      <w:r w:rsidR="009D2CD3" w:rsidRPr="004968EA">
        <w:rPr>
          <w:rFonts w:eastAsiaTheme="minorHAnsi" w:hint="eastAsia"/>
          <w:sz w:val="21"/>
          <w:szCs w:val="21"/>
        </w:rPr>
        <w:t>명</w:t>
      </w:r>
      <w:proofErr w:type="gramEnd"/>
      <w:r w:rsidRPr="004968EA">
        <w:rPr>
          <w:rFonts w:eastAsiaTheme="minorHAnsi" w:hint="eastAsia"/>
          <w:sz w:val="21"/>
          <w:szCs w:val="21"/>
        </w:rPr>
        <w:t xml:space="preserve"> ]</w:t>
      </w:r>
      <w:r w:rsidRPr="004968EA">
        <w:rPr>
          <w:sz w:val="21"/>
          <w:szCs w:val="21"/>
        </w:rPr>
        <w:t>(이하 "</w:t>
      </w:r>
      <w:r w:rsidRPr="004968EA">
        <w:rPr>
          <w:rFonts w:hint="eastAsia"/>
          <w:sz w:val="21"/>
          <w:szCs w:val="21"/>
        </w:rPr>
        <w:t>매수인</w:t>
      </w:r>
      <w:r w:rsidRPr="004968EA">
        <w:rPr>
          <w:sz w:val="21"/>
          <w:szCs w:val="21"/>
        </w:rPr>
        <w:t>"이라 한다)</w:t>
      </w:r>
      <w:r w:rsidRPr="004968EA">
        <w:rPr>
          <w:rFonts w:hint="eastAsia"/>
          <w:sz w:val="21"/>
          <w:szCs w:val="21"/>
        </w:rPr>
        <w:t>과</w:t>
      </w:r>
      <w:r w:rsidRPr="004968EA">
        <w:rPr>
          <w:sz w:val="21"/>
          <w:szCs w:val="21"/>
        </w:rPr>
        <w:t xml:space="preserve"> </w:t>
      </w:r>
      <w:proofErr w:type="gramStart"/>
      <w:r w:rsidRPr="004968EA">
        <w:rPr>
          <w:rFonts w:hint="eastAsia"/>
          <w:sz w:val="21"/>
          <w:szCs w:val="21"/>
        </w:rPr>
        <w:t>[ 매도인</w:t>
      </w:r>
      <w:r w:rsidR="009D2CD3" w:rsidRPr="004968EA">
        <w:rPr>
          <w:rFonts w:hint="eastAsia"/>
          <w:sz w:val="21"/>
          <w:szCs w:val="21"/>
        </w:rPr>
        <w:t>명</w:t>
      </w:r>
      <w:proofErr w:type="gramEnd"/>
      <w:r w:rsidRPr="004968EA">
        <w:rPr>
          <w:rFonts w:hint="eastAsia"/>
          <w:sz w:val="21"/>
          <w:szCs w:val="21"/>
        </w:rPr>
        <w:t xml:space="preserve"> ]</w:t>
      </w:r>
      <w:r w:rsidRPr="004968EA">
        <w:rPr>
          <w:sz w:val="21"/>
          <w:szCs w:val="21"/>
        </w:rPr>
        <w:t>(이하 "</w:t>
      </w:r>
      <w:r w:rsidRPr="004968EA">
        <w:rPr>
          <w:rFonts w:hint="eastAsia"/>
          <w:sz w:val="21"/>
          <w:szCs w:val="21"/>
        </w:rPr>
        <w:t>매도인</w:t>
      </w:r>
      <w:r w:rsidRPr="004968EA">
        <w:rPr>
          <w:sz w:val="21"/>
          <w:szCs w:val="21"/>
        </w:rPr>
        <w:t>"이라 한다)</w:t>
      </w:r>
      <w:r w:rsidRPr="004968EA">
        <w:rPr>
          <w:rFonts w:hint="eastAsia"/>
          <w:sz w:val="21"/>
          <w:szCs w:val="21"/>
        </w:rPr>
        <w:t>은</w:t>
      </w:r>
      <w:r w:rsidRPr="004968EA">
        <w:rPr>
          <w:sz w:val="21"/>
          <w:szCs w:val="21"/>
        </w:rPr>
        <w:t xml:space="preserve"> 다음과 같</w:t>
      </w:r>
      <w:r w:rsidR="009D2CD3" w:rsidRPr="004968EA">
        <w:rPr>
          <w:rFonts w:hint="eastAsia"/>
          <w:sz w:val="21"/>
          <w:szCs w:val="21"/>
        </w:rPr>
        <w:t>이</w:t>
      </w:r>
      <w:r w:rsidRPr="004968EA">
        <w:rPr>
          <w:sz w:val="21"/>
          <w:szCs w:val="21"/>
        </w:rPr>
        <w:t xml:space="preserve"> 계약</w:t>
      </w:r>
      <w:r w:rsidRPr="004968EA">
        <w:rPr>
          <w:rFonts w:hint="eastAsia"/>
          <w:sz w:val="21"/>
          <w:szCs w:val="21"/>
        </w:rPr>
        <w:t xml:space="preserve">(이하 </w:t>
      </w:r>
      <w:r w:rsidRPr="004968EA">
        <w:rPr>
          <w:sz w:val="21"/>
          <w:szCs w:val="21"/>
        </w:rPr>
        <w:t>“</w:t>
      </w:r>
      <w:r w:rsidRPr="004968EA">
        <w:rPr>
          <w:rFonts w:hint="eastAsia"/>
          <w:sz w:val="21"/>
          <w:szCs w:val="21"/>
        </w:rPr>
        <w:t>이 계약</w:t>
      </w:r>
      <w:r w:rsidRPr="004968EA">
        <w:rPr>
          <w:sz w:val="21"/>
          <w:szCs w:val="21"/>
        </w:rPr>
        <w:t>”</w:t>
      </w:r>
      <w:r w:rsidRPr="004968EA">
        <w:rPr>
          <w:rFonts w:hint="eastAsia"/>
          <w:sz w:val="21"/>
          <w:szCs w:val="21"/>
        </w:rPr>
        <w:t>이라 한다)</w:t>
      </w:r>
      <w:r w:rsidRPr="004968EA">
        <w:rPr>
          <w:sz w:val="21"/>
          <w:szCs w:val="21"/>
        </w:rPr>
        <w:t>을 체결한다.</w:t>
      </w:r>
    </w:p>
    <w:p w:rsidR="009F6AB2" w:rsidRPr="004968EA" w:rsidRDefault="009F6AB2" w:rsidP="00787C9D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24"/>
      </w:tblGrid>
      <w:tr w:rsidR="009D2CD3" w:rsidRPr="004968EA" w:rsidTr="009D2CD3">
        <w:tc>
          <w:tcPr>
            <w:tcW w:w="9224" w:type="dxa"/>
            <w:shd w:val="clear" w:color="auto" w:fill="DAEEF3" w:themeFill="accent5" w:themeFillTint="33"/>
          </w:tcPr>
          <w:p w:rsidR="009D2CD3" w:rsidRPr="004968EA" w:rsidRDefault="009D2CD3" w:rsidP="00C108CB">
            <w:pPr>
              <w:spacing w:before="100" w:line="360" w:lineRule="auto"/>
              <w:rPr>
                <w:rFonts w:ascii="HY헤드라인M" w:eastAsia="HY헤드라인M"/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9D2CD3" w:rsidRPr="004968EA" w:rsidRDefault="009D2CD3" w:rsidP="00787C9D">
            <w:pPr>
              <w:pStyle w:val="a"/>
              <w:numPr>
                <w:ilvl w:val="0"/>
                <w:numId w:val="2"/>
              </w:numPr>
              <w:spacing w:line="360" w:lineRule="auto"/>
              <w:ind w:left="426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계약의 핵심 취지, 기능 등을 간결하게 기재하는 계약서의 전문 부분입니다.</w:t>
            </w:r>
          </w:p>
          <w:p w:rsidR="009D2CD3" w:rsidRPr="004968EA" w:rsidRDefault="009D2CD3" w:rsidP="0042432D">
            <w:pPr>
              <w:pStyle w:val="a"/>
              <w:numPr>
                <w:ilvl w:val="0"/>
                <w:numId w:val="2"/>
              </w:numPr>
              <w:spacing w:line="360" w:lineRule="auto"/>
              <w:ind w:left="426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양 당사자의 정식 명칭을 기재하되</w:t>
            </w:r>
            <w:r w:rsidR="0042432D" w:rsidRPr="004968EA">
              <w:rPr>
                <w:rFonts w:hint="eastAsia"/>
                <w:sz w:val="21"/>
                <w:szCs w:val="21"/>
              </w:rPr>
              <w:t>(법인등기사항전부증명서 등 참조),</w:t>
            </w:r>
            <w:r w:rsidRPr="004968EA">
              <w:rPr>
                <w:rFonts w:hint="eastAsia"/>
                <w:sz w:val="21"/>
                <w:szCs w:val="21"/>
              </w:rPr>
              <w:t xml:space="preserve"> 괄호 안에 약칭을 함께 기재하고 이후 약칭으로 기재하는 것이 간편합니다. </w:t>
            </w:r>
          </w:p>
        </w:tc>
      </w:tr>
    </w:tbl>
    <w:p w:rsidR="00787C9D" w:rsidRPr="004968EA" w:rsidRDefault="00787C9D" w:rsidP="00787C9D">
      <w:pPr>
        <w:spacing w:after="0" w:line="360" w:lineRule="auto"/>
        <w:rPr>
          <w:sz w:val="21"/>
          <w:szCs w:val="21"/>
        </w:rPr>
      </w:pPr>
    </w:p>
    <w:p w:rsidR="005A13A1" w:rsidRPr="004968EA" w:rsidRDefault="000D7EED" w:rsidP="00B451F4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제1조 </w:t>
      </w:r>
      <w:r w:rsidR="005A13A1" w:rsidRPr="004968EA">
        <w:rPr>
          <w:rFonts w:hint="eastAsia"/>
        </w:rPr>
        <w:t>[목적]</w:t>
      </w:r>
    </w:p>
    <w:p w:rsidR="005A13A1" w:rsidRDefault="005A13A1" w:rsidP="00787C9D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이 계약은 매수인과 매도인 </w:t>
      </w:r>
      <w:r w:rsidR="00547B58">
        <w:rPr>
          <w:rFonts w:hint="eastAsia"/>
          <w:sz w:val="21"/>
          <w:szCs w:val="21"/>
        </w:rPr>
        <w:t>간</w:t>
      </w:r>
      <w:r w:rsidRPr="004968EA">
        <w:rPr>
          <w:rFonts w:hint="eastAsia"/>
          <w:sz w:val="21"/>
          <w:szCs w:val="21"/>
        </w:rPr>
        <w:t xml:space="preserve"> 물품 매매에서 양 당사자 사이의 기본적인 권리와 의무를 정하는 것을 목적으로 한다.</w:t>
      </w:r>
    </w:p>
    <w:p w:rsidR="000D7EED" w:rsidRPr="004968EA" w:rsidRDefault="000D7EED" w:rsidP="00787C9D">
      <w:pPr>
        <w:spacing w:after="0" w:line="360" w:lineRule="auto"/>
        <w:rPr>
          <w:sz w:val="21"/>
          <w:szCs w:val="21"/>
        </w:rPr>
      </w:pPr>
    </w:p>
    <w:p w:rsidR="009D2CD3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제2조 </w:t>
      </w:r>
      <w:r w:rsidR="009D2CD3" w:rsidRPr="004968EA">
        <w:rPr>
          <w:rFonts w:hint="eastAsia"/>
        </w:rPr>
        <w:t>[</w:t>
      </w:r>
      <w:r w:rsidR="00A4615E" w:rsidRPr="004968EA">
        <w:rPr>
          <w:rFonts w:hint="eastAsia"/>
        </w:rPr>
        <w:t>거래 물품]</w:t>
      </w:r>
      <w:r>
        <w:rPr>
          <w:rFonts w:hint="eastAsia"/>
        </w:rPr>
        <w:t xml:space="preserve"> </w:t>
      </w:r>
    </w:p>
    <w:p w:rsidR="009D2CD3" w:rsidRPr="004968EA" w:rsidRDefault="00A4615E" w:rsidP="00787C9D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이 계약에서 거래의 대상이 되는 물품</w:t>
      </w:r>
      <w:r w:rsidR="000D7EED">
        <w:rPr>
          <w:rFonts w:hint="eastAsia"/>
          <w:sz w:val="21"/>
          <w:szCs w:val="21"/>
        </w:rPr>
        <w:t>의 종류, 수량 및 가격</w:t>
      </w:r>
      <w:r w:rsidRPr="004968EA">
        <w:rPr>
          <w:rFonts w:hint="eastAsia"/>
          <w:sz w:val="21"/>
          <w:szCs w:val="21"/>
        </w:rPr>
        <w:t>은 다음과 같다.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559"/>
        <w:gridCol w:w="2552"/>
        <w:gridCol w:w="1432"/>
        <w:gridCol w:w="1261"/>
        <w:gridCol w:w="1418"/>
      </w:tblGrid>
      <w:tr w:rsidR="00A4615E" w:rsidRPr="004968EA" w:rsidTr="00977ACF">
        <w:trPr>
          <w:trHeight w:val="398"/>
        </w:trPr>
        <w:tc>
          <w:tcPr>
            <w:tcW w:w="709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순번</w:t>
            </w:r>
          </w:p>
        </w:tc>
        <w:tc>
          <w:tcPr>
            <w:tcW w:w="1559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품목번호</w:t>
            </w:r>
          </w:p>
        </w:tc>
        <w:tc>
          <w:tcPr>
            <w:tcW w:w="2552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상품 및 명세</w:t>
            </w:r>
          </w:p>
        </w:tc>
        <w:tc>
          <w:tcPr>
            <w:tcW w:w="1432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수량</w:t>
            </w:r>
          </w:p>
        </w:tc>
        <w:tc>
          <w:tcPr>
            <w:tcW w:w="1261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단가</w:t>
            </w:r>
          </w:p>
        </w:tc>
        <w:tc>
          <w:tcPr>
            <w:tcW w:w="1418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비고</w:t>
            </w:r>
          </w:p>
        </w:tc>
      </w:tr>
      <w:tr w:rsidR="00A4615E" w:rsidRPr="004968EA" w:rsidTr="00977ACF">
        <w:trPr>
          <w:trHeight w:val="398"/>
        </w:trPr>
        <w:tc>
          <w:tcPr>
            <w:tcW w:w="709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4615E" w:rsidRPr="004968EA" w:rsidTr="00977ACF">
        <w:trPr>
          <w:trHeight w:val="398"/>
        </w:trPr>
        <w:tc>
          <w:tcPr>
            <w:tcW w:w="709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4615E" w:rsidRPr="004968EA" w:rsidTr="00977ACF">
        <w:trPr>
          <w:trHeight w:val="398"/>
        </w:trPr>
        <w:tc>
          <w:tcPr>
            <w:tcW w:w="709" w:type="dxa"/>
          </w:tcPr>
          <w:p w:rsidR="00A4615E" w:rsidRPr="004968EA" w:rsidRDefault="00A4615E" w:rsidP="00C108C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:rsidR="00A4615E" w:rsidRPr="004968EA" w:rsidRDefault="00A4615E" w:rsidP="00C108CB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108CB" w:rsidRPr="004968EA" w:rsidTr="00977ACF">
        <w:trPr>
          <w:trHeight w:val="398"/>
        </w:trPr>
        <w:tc>
          <w:tcPr>
            <w:tcW w:w="709" w:type="dxa"/>
          </w:tcPr>
          <w:p w:rsidR="00C108CB" w:rsidRPr="004968EA" w:rsidRDefault="00C108CB" w:rsidP="00C108CB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</w:tr>
      <w:tr w:rsidR="00C108CB" w:rsidRPr="004968EA" w:rsidTr="00977ACF">
        <w:trPr>
          <w:trHeight w:val="398"/>
        </w:trPr>
        <w:tc>
          <w:tcPr>
            <w:tcW w:w="709" w:type="dxa"/>
          </w:tcPr>
          <w:p w:rsidR="00C108CB" w:rsidRPr="004968EA" w:rsidRDefault="00C108CB" w:rsidP="00C108CB">
            <w:pPr>
              <w:jc w:val="center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:rsidR="00C108CB" w:rsidRPr="004968EA" w:rsidRDefault="00C108CB" w:rsidP="00C108CB">
            <w:pPr>
              <w:rPr>
                <w:sz w:val="21"/>
                <w:szCs w:val="21"/>
              </w:rPr>
            </w:pPr>
          </w:p>
        </w:tc>
      </w:tr>
      <w:tr w:rsidR="00977ACF" w:rsidRPr="004968EA" w:rsidTr="00977ACF">
        <w:trPr>
          <w:trHeight w:val="398"/>
        </w:trPr>
        <w:tc>
          <w:tcPr>
            <w:tcW w:w="709" w:type="dxa"/>
          </w:tcPr>
          <w:p w:rsidR="00977ACF" w:rsidRPr="004968EA" w:rsidRDefault="00977ACF" w:rsidP="00C108C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합계 </w:t>
            </w:r>
          </w:p>
        </w:tc>
        <w:tc>
          <w:tcPr>
            <w:tcW w:w="1559" w:type="dxa"/>
          </w:tcPr>
          <w:p w:rsidR="00977ACF" w:rsidRPr="004968EA" w:rsidRDefault="00977ACF" w:rsidP="00C108CB">
            <w:pPr>
              <w:rPr>
                <w:sz w:val="21"/>
                <w:szCs w:val="21"/>
              </w:rPr>
            </w:pPr>
          </w:p>
        </w:tc>
        <w:tc>
          <w:tcPr>
            <w:tcW w:w="2552" w:type="dxa"/>
          </w:tcPr>
          <w:p w:rsidR="00977ACF" w:rsidRPr="004968EA" w:rsidRDefault="00977ACF" w:rsidP="00C108CB">
            <w:pPr>
              <w:rPr>
                <w:sz w:val="21"/>
                <w:szCs w:val="21"/>
              </w:rPr>
            </w:pPr>
          </w:p>
        </w:tc>
        <w:tc>
          <w:tcPr>
            <w:tcW w:w="1432" w:type="dxa"/>
          </w:tcPr>
          <w:p w:rsidR="00977ACF" w:rsidRPr="004968EA" w:rsidRDefault="00977ACF" w:rsidP="00C108CB">
            <w:pPr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:rsidR="00977ACF" w:rsidRPr="004968EA" w:rsidRDefault="00977ACF" w:rsidP="00C108CB">
            <w:pPr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 w:rsidR="00977ACF" w:rsidRPr="004968EA" w:rsidRDefault="00977ACF" w:rsidP="00C108CB">
            <w:pPr>
              <w:rPr>
                <w:sz w:val="21"/>
                <w:szCs w:val="21"/>
              </w:rPr>
            </w:pPr>
          </w:p>
        </w:tc>
      </w:tr>
    </w:tbl>
    <w:p w:rsidR="00A4615E" w:rsidRPr="004968EA" w:rsidRDefault="00A4615E" w:rsidP="00787C9D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24"/>
      </w:tblGrid>
      <w:tr w:rsidR="00AB1F40" w:rsidRPr="004968EA" w:rsidTr="00AB1F40">
        <w:tc>
          <w:tcPr>
            <w:tcW w:w="9224" w:type="dxa"/>
            <w:shd w:val="clear" w:color="auto" w:fill="DAEEF3" w:themeFill="accent5" w:themeFillTint="33"/>
          </w:tcPr>
          <w:p w:rsidR="00AB1F40" w:rsidRPr="004968EA" w:rsidRDefault="00AB1F40" w:rsidP="00C108CB">
            <w:pPr>
              <w:spacing w:before="100" w:line="360" w:lineRule="auto"/>
              <w:rPr>
                <w:rFonts w:ascii="HY헤드라인M" w:eastAsia="HY헤드라인M"/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AB1F40" w:rsidRDefault="00AE786C" w:rsidP="000D7EED">
            <w:pPr>
              <w:pStyle w:val="a"/>
              <w:numPr>
                <w:ilvl w:val="0"/>
                <w:numId w:val="8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거래 대상이 되는 물품이 많을 경우에는 </w:t>
            </w:r>
            <w:r>
              <w:rPr>
                <w:rFonts w:eastAsiaTheme="minorHAnsi"/>
                <w:sz w:val="21"/>
                <w:szCs w:val="21"/>
              </w:rPr>
              <w:t>「</w:t>
            </w:r>
            <w:r>
              <w:rPr>
                <w:rFonts w:hint="eastAsia"/>
                <w:sz w:val="21"/>
                <w:szCs w:val="21"/>
              </w:rPr>
              <w:t xml:space="preserve">매도인이 매수인에게 납품하는 물품의 종류, 수량 및 가격은 </w:t>
            </w:r>
            <w:r w:rsidR="000D7EED">
              <w:rPr>
                <w:rFonts w:hint="eastAsia"/>
                <w:sz w:val="21"/>
                <w:szCs w:val="21"/>
              </w:rPr>
              <w:t>별지와 같다</w:t>
            </w:r>
            <w:r w:rsidR="000D7EED">
              <w:rPr>
                <w:rFonts w:asciiTheme="minorEastAsia" w:hAnsiTheme="minorEastAsia" w:hint="eastAsia"/>
                <w:sz w:val="21"/>
                <w:szCs w:val="21"/>
              </w:rPr>
              <w:t>」</w:t>
            </w:r>
            <w:r w:rsidR="000D7EED">
              <w:rPr>
                <w:rFonts w:hint="eastAsia"/>
                <w:sz w:val="21"/>
                <w:szCs w:val="21"/>
              </w:rPr>
              <w:t xml:space="preserve">라고 정하고, 별지로 이를 첨부할 수 있습니다.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0E499B" w:rsidRDefault="000E499B" w:rsidP="000D7EED">
            <w:pPr>
              <w:pStyle w:val="a"/>
              <w:numPr>
                <w:ilvl w:val="0"/>
                <w:numId w:val="8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만일 이 계약에 따른 개별계약을 체결하여 계속적으로 거래할 경우에는, </w:t>
            </w:r>
            <w:r>
              <w:rPr>
                <w:rFonts w:eastAsiaTheme="minorHAnsi"/>
                <w:sz w:val="21"/>
                <w:szCs w:val="21"/>
              </w:rPr>
              <w:t>「</w:t>
            </w:r>
            <w:r>
              <w:rPr>
                <w:rFonts w:hint="eastAsia"/>
                <w:sz w:val="21"/>
                <w:szCs w:val="21"/>
              </w:rPr>
              <w:t>거래의 대상이 되는 물품의 종류, 수량, 단가, 기타 조건은 이 계약서 소정의 규정 및 개별 계약에서 정하는 바에 따른다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」</w:t>
            </w:r>
            <w:r>
              <w:rPr>
                <w:rFonts w:hint="eastAsia"/>
                <w:sz w:val="21"/>
                <w:szCs w:val="21"/>
              </w:rPr>
              <w:t xml:space="preserve">라는 등의 기재로, 추후 특정하는 방식으로 계약할 수 있습니다. </w:t>
            </w:r>
          </w:p>
          <w:p w:rsidR="00397F09" w:rsidRDefault="00397F09" w:rsidP="000D7EED">
            <w:pPr>
              <w:pStyle w:val="a"/>
              <w:numPr>
                <w:ilvl w:val="0"/>
                <w:numId w:val="8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주문서에 따라 계속적으로 거래하는 경우에는 다음과 같이 정할 수 있습니다. </w:t>
            </w:r>
          </w:p>
          <w:p w:rsidR="00397F09" w:rsidRDefault="00397F09" w:rsidP="00397F09">
            <w:pPr>
              <w:pStyle w:val="a"/>
              <w:numPr>
                <w:ilvl w:val="0"/>
                <w:numId w:val="0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①</w:t>
            </w:r>
            <w:r>
              <w:rPr>
                <w:rFonts w:hint="eastAsia"/>
                <w:sz w:val="21"/>
                <w:szCs w:val="21"/>
              </w:rPr>
              <w:t xml:space="preserve"> 매수인은 물품의 </w:t>
            </w:r>
            <w:proofErr w:type="spellStart"/>
            <w:r>
              <w:rPr>
                <w:rFonts w:hint="eastAsia"/>
                <w:sz w:val="21"/>
                <w:szCs w:val="21"/>
              </w:rPr>
              <w:t>매수시마다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주문서에 구체적인 품목번호, 물품 및 명세, 수량, 납품시기, 납품 장소 등을 기재하여 매도인에게 교부하여야 한다. </w:t>
            </w:r>
          </w:p>
          <w:p w:rsidR="00397F09" w:rsidRPr="000D7EED" w:rsidRDefault="00397F09" w:rsidP="0067147D">
            <w:pPr>
              <w:pStyle w:val="a"/>
              <w:numPr>
                <w:ilvl w:val="0"/>
                <w:numId w:val="0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②</w:t>
            </w:r>
            <w:r>
              <w:rPr>
                <w:rFonts w:hint="eastAsia"/>
                <w:sz w:val="21"/>
                <w:szCs w:val="21"/>
              </w:rPr>
              <w:t xml:space="preserve"> 매도인이 매수인의 주문서에 대해 승낙의 의사를 표시하면 해당 물품에 대해 이 계약의 내용에 따른 계약이 체결된 것으로 </w:t>
            </w:r>
            <w:r w:rsidR="0067147D">
              <w:rPr>
                <w:rFonts w:hint="eastAsia"/>
                <w:sz w:val="21"/>
                <w:szCs w:val="21"/>
              </w:rPr>
              <w:t>본</w:t>
            </w:r>
            <w:r>
              <w:rPr>
                <w:rFonts w:hint="eastAsia"/>
                <w:sz w:val="21"/>
                <w:szCs w:val="21"/>
              </w:rPr>
              <w:t xml:space="preserve">다. </w:t>
            </w:r>
          </w:p>
        </w:tc>
      </w:tr>
    </w:tbl>
    <w:p w:rsidR="005A13A1" w:rsidRDefault="005A13A1" w:rsidP="00787C9D">
      <w:pPr>
        <w:spacing w:after="0" w:line="360" w:lineRule="auto"/>
        <w:rPr>
          <w:sz w:val="21"/>
          <w:szCs w:val="21"/>
        </w:rPr>
      </w:pPr>
    </w:p>
    <w:p w:rsidR="005A13A1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제3조 </w:t>
      </w:r>
      <w:r w:rsidR="00A4615E" w:rsidRPr="004968EA">
        <w:rPr>
          <w:rFonts w:hint="eastAsia"/>
        </w:rPr>
        <w:t>[</w:t>
      </w:r>
      <w:r w:rsidR="0002760D" w:rsidRPr="004968EA">
        <w:rPr>
          <w:rFonts w:hint="eastAsia"/>
        </w:rPr>
        <w:t xml:space="preserve">물품의 </w:t>
      </w:r>
      <w:r w:rsidR="00B355A6">
        <w:rPr>
          <w:rFonts w:hint="eastAsia"/>
        </w:rPr>
        <w:t>납품</w:t>
      </w:r>
      <w:r w:rsidR="0002760D" w:rsidRPr="004968EA">
        <w:rPr>
          <w:rFonts w:hint="eastAsia"/>
        </w:rPr>
        <w:t>]</w:t>
      </w:r>
    </w:p>
    <w:p w:rsidR="00977ACF" w:rsidRDefault="00977ACF" w:rsidP="00B355A6">
      <w:pPr>
        <w:pStyle w:val="a"/>
        <w:numPr>
          <w:ilvl w:val="0"/>
          <w:numId w:val="4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매도인은</w:t>
      </w:r>
      <w:ins w:id="0" w:author="문건영" w:date="2016-09-30T11:08:00Z">
        <w:r w:rsidR="001F434C">
          <w:rPr>
            <w:rFonts w:hint="eastAsia"/>
            <w:sz w:val="21"/>
            <w:szCs w:val="21"/>
          </w:rPr>
          <w:t xml:space="preserve"> 201</w:t>
        </w:r>
        <w:proofErr w:type="gramStart"/>
        <w:r w:rsidR="001F434C">
          <w:rPr>
            <w:rFonts w:hint="eastAsia"/>
            <w:sz w:val="21"/>
            <w:szCs w:val="21"/>
          </w:rPr>
          <w:t>[  ]</w:t>
        </w:r>
        <w:proofErr w:type="gramEnd"/>
        <w:r w:rsidR="001F434C">
          <w:rPr>
            <w:rFonts w:hint="eastAsia"/>
            <w:sz w:val="21"/>
            <w:szCs w:val="21"/>
          </w:rPr>
          <w:t xml:space="preserve">. </w:t>
        </w:r>
      </w:ins>
      <w:ins w:id="1" w:author="문건영" w:date="2016-09-30T11:09:00Z">
        <w:r w:rsidR="001F434C">
          <w:rPr>
            <w:rFonts w:hint="eastAsia"/>
            <w:sz w:val="21"/>
            <w:szCs w:val="21"/>
          </w:rPr>
          <w:t>[  ]</w:t>
        </w:r>
      </w:ins>
      <w:ins w:id="2" w:author="문건영" w:date="2016-09-30T11:08:00Z">
        <w:r w:rsidR="001F434C">
          <w:rPr>
            <w:rFonts w:hint="eastAsia"/>
            <w:sz w:val="21"/>
            <w:szCs w:val="21"/>
          </w:rPr>
          <w:t>.</w:t>
        </w:r>
      </w:ins>
      <w:ins w:id="3" w:author="문건영" w:date="2016-09-30T11:09:00Z">
        <w:r w:rsidR="001F434C">
          <w:rPr>
            <w:rFonts w:hint="eastAsia"/>
            <w:sz w:val="21"/>
            <w:szCs w:val="21"/>
          </w:rPr>
          <w:t xml:space="preserve"> </w:t>
        </w:r>
        <w:proofErr w:type="gramStart"/>
        <w:r w:rsidR="001F434C">
          <w:rPr>
            <w:rFonts w:hint="eastAsia"/>
            <w:sz w:val="21"/>
            <w:szCs w:val="21"/>
          </w:rPr>
          <w:t xml:space="preserve">[ </w:t>
        </w:r>
      </w:ins>
      <w:ins w:id="4" w:author="문건영" w:date="2016-09-30T11:08:00Z">
        <w:r w:rsidR="001F434C">
          <w:rPr>
            <w:rFonts w:hint="eastAsia"/>
            <w:sz w:val="21"/>
            <w:szCs w:val="21"/>
          </w:rPr>
          <w:t xml:space="preserve"> </w:t>
        </w:r>
      </w:ins>
      <w:ins w:id="5" w:author="문건영" w:date="2016-09-30T11:09:00Z">
        <w:r w:rsidR="001F434C">
          <w:rPr>
            <w:rFonts w:hint="eastAsia"/>
            <w:sz w:val="21"/>
            <w:szCs w:val="21"/>
          </w:rPr>
          <w:t>]</w:t>
        </w:r>
      </w:ins>
      <w:proofErr w:type="gramEnd"/>
      <w:ins w:id="6" w:author="문건영" w:date="2016-09-30T11:08:00Z">
        <w:r w:rsidR="001F434C">
          <w:rPr>
            <w:rFonts w:hint="eastAsia"/>
            <w:sz w:val="21"/>
            <w:szCs w:val="21"/>
          </w:rPr>
          <w:t>.까지</w:t>
        </w:r>
      </w:ins>
      <w:r>
        <w:rPr>
          <w:rFonts w:hint="eastAsia"/>
          <w:sz w:val="21"/>
          <w:szCs w:val="21"/>
        </w:rPr>
        <w:t xml:space="preserve"> ____________에서 매도인에게 </w:t>
      </w:r>
      <w:r w:rsidR="007C3EC4">
        <w:rPr>
          <w:rFonts w:hint="eastAsia"/>
          <w:sz w:val="21"/>
          <w:szCs w:val="21"/>
        </w:rPr>
        <w:t>대상</w:t>
      </w:r>
      <w:r>
        <w:rPr>
          <w:rFonts w:hint="eastAsia"/>
          <w:sz w:val="21"/>
          <w:szCs w:val="21"/>
        </w:rPr>
        <w:t xml:space="preserve"> 물품을 인도하여야 한다. </w:t>
      </w:r>
    </w:p>
    <w:p w:rsidR="00B451F4" w:rsidRPr="00B451F4" w:rsidRDefault="00B451F4" w:rsidP="00B355A6">
      <w:pPr>
        <w:pStyle w:val="a"/>
        <w:numPr>
          <w:ilvl w:val="0"/>
          <w:numId w:val="40"/>
        </w:numPr>
        <w:spacing w:after="0" w:line="360" w:lineRule="auto"/>
        <w:ind w:left="426"/>
        <w:rPr>
          <w:sz w:val="21"/>
          <w:szCs w:val="21"/>
        </w:rPr>
      </w:pPr>
      <w:r w:rsidRPr="00B451F4">
        <w:rPr>
          <w:rFonts w:hint="eastAsia"/>
          <w:sz w:val="21"/>
          <w:szCs w:val="21"/>
        </w:rPr>
        <w:t>매도인은 지정된 납품일 내에 납품이 불가능한 경우, 사전에 구체적인 사유 및 납품 예정일을 명시한 서면을 매수인에게 제시한 후 매수인의 동의를 얻어 납품 일자를 연장할 수 있다.</w:t>
      </w:r>
    </w:p>
    <w:p w:rsidR="00DE190D" w:rsidRPr="00B355A6" w:rsidRDefault="0002760D" w:rsidP="00B355A6">
      <w:pPr>
        <w:pStyle w:val="a"/>
        <w:numPr>
          <w:ilvl w:val="0"/>
          <w:numId w:val="40"/>
        </w:numPr>
        <w:spacing w:after="0" w:line="360" w:lineRule="auto"/>
        <w:ind w:left="426"/>
        <w:rPr>
          <w:sz w:val="21"/>
          <w:szCs w:val="21"/>
        </w:rPr>
      </w:pPr>
      <w:r w:rsidRPr="00B355A6">
        <w:rPr>
          <w:rFonts w:hint="eastAsia"/>
          <w:sz w:val="21"/>
          <w:szCs w:val="21"/>
        </w:rPr>
        <w:t xml:space="preserve">매도인은 </w:t>
      </w:r>
      <w:r w:rsidR="00DE190D" w:rsidRPr="00B355A6">
        <w:rPr>
          <w:rFonts w:hint="eastAsia"/>
          <w:sz w:val="21"/>
          <w:szCs w:val="21"/>
        </w:rPr>
        <w:t>매수인</w:t>
      </w:r>
      <w:r w:rsidR="000E499B">
        <w:rPr>
          <w:rFonts w:hint="eastAsia"/>
          <w:sz w:val="21"/>
          <w:szCs w:val="21"/>
        </w:rPr>
        <w:t xml:space="preserve">에게 </w:t>
      </w:r>
      <w:r w:rsidR="00DE190D" w:rsidRPr="00B355A6">
        <w:rPr>
          <w:rFonts w:hint="eastAsia"/>
          <w:sz w:val="21"/>
          <w:szCs w:val="21"/>
        </w:rPr>
        <w:t>「품질경영 및 공산품안전 관리법」, 「식품위생법」, 「농수산물</w:t>
      </w:r>
      <w:r w:rsidR="00B451F4">
        <w:rPr>
          <w:rFonts w:hint="eastAsia"/>
          <w:sz w:val="21"/>
          <w:szCs w:val="21"/>
        </w:rPr>
        <w:t xml:space="preserve"> </w:t>
      </w:r>
      <w:r w:rsidR="00DE190D" w:rsidRPr="00B355A6">
        <w:rPr>
          <w:rFonts w:hint="eastAsia"/>
          <w:sz w:val="21"/>
          <w:szCs w:val="21"/>
        </w:rPr>
        <w:t xml:space="preserve">품질관리법」, 「상표법」, 「특허법」, 「디자인보호법」, 「표시ㆍ광고의 공정화에 관한 법률」 등 </w:t>
      </w:r>
      <w:r w:rsidR="00787C9D" w:rsidRPr="00B355A6">
        <w:rPr>
          <w:rFonts w:hint="eastAsia"/>
          <w:sz w:val="21"/>
          <w:szCs w:val="21"/>
        </w:rPr>
        <w:t>이 계약 물품 관련 법령을 준수하여 납품하여야 한다.</w:t>
      </w:r>
    </w:p>
    <w:p w:rsidR="0002760D" w:rsidRPr="004968EA" w:rsidRDefault="00DE190D" w:rsidP="00B355A6">
      <w:pPr>
        <w:pStyle w:val="a"/>
        <w:numPr>
          <w:ilvl w:val="0"/>
          <w:numId w:val="40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물품의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납품</w:t>
      </w:r>
      <w:r w:rsidRPr="004968EA">
        <w:rPr>
          <w:sz w:val="21"/>
          <w:szCs w:val="21"/>
        </w:rPr>
        <w:t xml:space="preserve">에 따르는 비용은 </w:t>
      </w:r>
      <w:r w:rsidRPr="004968EA">
        <w:rPr>
          <w:rFonts w:hint="eastAsia"/>
          <w:sz w:val="21"/>
          <w:szCs w:val="21"/>
        </w:rPr>
        <w:t>매도인</w:t>
      </w:r>
      <w:r w:rsidRPr="004968EA">
        <w:rPr>
          <w:sz w:val="21"/>
          <w:szCs w:val="21"/>
        </w:rPr>
        <w:t>의 부담으로 한다. 다만</w:t>
      </w:r>
      <w:r w:rsidR="00787C9D" w:rsidRPr="004968EA">
        <w:rPr>
          <w:rFonts w:hint="eastAsia"/>
          <w:sz w:val="21"/>
          <w:szCs w:val="21"/>
        </w:rPr>
        <w:t>,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매수인</w:t>
      </w:r>
      <w:r w:rsidRPr="004968EA">
        <w:rPr>
          <w:sz w:val="21"/>
          <w:szCs w:val="21"/>
        </w:rPr>
        <w:t>이 특별한 포장이나 특별한 수송 또는 작업을 요청할 경우</w:t>
      </w:r>
      <w:r w:rsidRPr="004968EA">
        <w:rPr>
          <w:rFonts w:hint="eastAsia"/>
          <w:sz w:val="21"/>
          <w:szCs w:val="21"/>
        </w:rPr>
        <w:t xml:space="preserve"> 그에 따른 </w:t>
      </w:r>
      <w:r w:rsidRPr="004968EA">
        <w:rPr>
          <w:sz w:val="21"/>
          <w:szCs w:val="21"/>
        </w:rPr>
        <w:t xml:space="preserve">추가비용은 </w:t>
      </w:r>
      <w:r w:rsidRPr="004968EA">
        <w:rPr>
          <w:rFonts w:hint="eastAsia"/>
          <w:sz w:val="21"/>
          <w:szCs w:val="21"/>
        </w:rPr>
        <w:t>매수인</w:t>
      </w:r>
      <w:r w:rsidRPr="004968EA">
        <w:rPr>
          <w:sz w:val="21"/>
          <w:szCs w:val="21"/>
        </w:rPr>
        <w:t>의 부담으로 한다.</w:t>
      </w:r>
    </w:p>
    <w:p w:rsidR="00787C9D" w:rsidRPr="004968EA" w:rsidRDefault="00787C9D" w:rsidP="00B355A6">
      <w:pPr>
        <w:pStyle w:val="a"/>
        <w:numPr>
          <w:ilvl w:val="0"/>
          <w:numId w:val="40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 매도인이 물품을 납품하면 제</w:t>
      </w:r>
      <w:r w:rsidR="00AA7090">
        <w:rPr>
          <w:rFonts w:hint="eastAsia"/>
          <w:sz w:val="21"/>
          <w:szCs w:val="21"/>
        </w:rPr>
        <w:t>5</w:t>
      </w:r>
      <w:r w:rsidR="00964C93" w:rsidRPr="004968EA">
        <w:rPr>
          <w:rFonts w:hint="eastAsia"/>
          <w:sz w:val="21"/>
          <w:szCs w:val="21"/>
        </w:rPr>
        <w:t>조</w:t>
      </w:r>
      <w:r w:rsidRPr="004968EA">
        <w:rPr>
          <w:rFonts w:hint="eastAsia"/>
          <w:sz w:val="21"/>
          <w:szCs w:val="21"/>
        </w:rPr>
        <w:t>에 따라 검</w:t>
      </w:r>
      <w:r w:rsidR="00964C93" w:rsidRPr="004968EA">
        <w:rPr>
          <w:rFonts w:hint="eastAsia"/>
          <w:sz w:val="21"/>
          <w:szCs w:val="21"/>
        </w:rPr>
        <w:t>수</w:t>
      </w:r>
      <w:r w:rsidRPr="004968EA">
        <w:rPr>
          <w:rFonts w:hint="eastAsia"/>
          <w:sz w:val="21"/>
          <w:szCs w:val="21"/>
        </w:rPr>
        <w:t xml:space="preserve">를 마친 후 다음 각 호의 어느 </w:t>
      </w:r>
      <w:r w:rsidRPr="004968EA">
        <w:rPr>
          <w:rFonts w:hint="eastAsia"/>
          <w:sz w:val="21"/>
          <w:szCs w:val="21"/>
        </w:rPr>
        <w:lastRenderedPageBreak/>
        <w:t>하나에 해당하는 경우를 제외하고는 매도인이 이 계약에 따라 납품하는 물품을 지체 없이 수령한다.</w:t>
      </w:r>
    </w:p>
    <w:p w:rsidR="00787C9D" w:rsidRPr="004968EA" w:rsidRDefault="00787C9D" w:rsidP="00787C9D">
      <w:pPr>
        <w:pStyle w:val="a"/>
        <w:numPr>
          <w:ilvl w:val="0"/>
          <w:numId w:val="10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납품 받은 물품이 매도인의 책임 있는 사유로 인하여 훼손된 경우</w:t>
      </w:r>
    </w:p>
    <w:p w:rsidR="00787C9D" w:rsidRPr="004968EA" w:rsidRDefault="00787C9D" w:rsidP="00787C9D">
      <w:pPr>
        <w:pStyle w:val="a"/>
        <w:numPr>
          <w:ilvl w:val="0"/>
          <w:numId w:val="10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납품 받은 물품에 하자가 있는 경우</w:t>
      </w:r>
    </w:p>
    <w:p w:rsidR="00787C9D" w:rsidRPr="004968EA" w:rsidRDefault="00787C9D" w:rsidP="00787C9D">
      <w:pPr>
        <w:pStyle w:val="a"/>
        <w:numPr>
          <w:ilvl w:val="0"/>
          <w:numId w:val="10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납품 받은 물품이 매수인이 주문한 물품과 다른 경우</w:t>
      </w:r>
    </w:p>
    <w:p w:rsidR="00787C9D" w:rsidRPr="004968EA" w:rsidRDefault="00787C9D" w:rsidP="00787C9D">
      <w:pPr>
        <w:pStyle w:val="a"/>
        <w:numPr>
          <w:ilvl w:val="0"/>
          <w:numId w:val="10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그 밖에 제1호부터 제</w:t>
      </w:r>
      <w:r w:rsidR="00397F09">
        <w:rPr>
          <w:rFonts w:hint="eastAsia"/>
          <w:sz w:val="21"/>
          <w:szCs w:val="21"/>
        </w:rPr>
        <w:t>3</w:t>
      </w:r>
      <w:r w:rsidRPr="004968EA">
        <w:rPr>
          <w:rFonts w:hint="eastAsia"/>
          <w:sz w:val="21"/>
          <w:szCs w:val="21"/>
        </w:rPr>
        <w:t>호까지의 규정에 준하는 사유로 매수인이 상품의 수령을 지체하거나 거부할 수 있는 정당한 사유가 있는 경우</w:t>
      </w:r>
    </w:p>
    <w:p w:rsidR="00787C9D" w:rsidRPr="004968EA" w:rsidRDefault="00787C9D" w:rsidP="00787C9D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D228C" w:rsidRPr="004968EA" w:rsidTr="00AA2B66">
        <w:tc>
          <w:tcPr>
            <w:tcW w:w="9224" w:type="dxa"/>
            <w:shd w:val="clear" w:color="auto" w:fill="DAEEF3" w:themeFill="accent5" w:themeFillTint="33"/>
          </w:tcPr>
          <w:p w:rsidR="009D228C" w:rsidRPr="004968EA" w:rsidRDefault="009D228C" w:rsidP="00AA2B66">
            <w:pPr>
              <w:spacing w:before="100" w:line="360" w:lineRule="auto"/>
              <w:rPr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547B58" w:rsidRPr="004968EA" w:rsidRDefault="00547B58" w:rsidP="00D558C7">
            <w:pPr>
              <w:pStyle w:val="a"/>
              <w:numPr>
                <w:ilvl w:val="0"/>
                <w:numId w:val="26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제3항의 관련 법령은 해당 물품의 품목 등에 따라 적절히 가감</w:t>
            </w:r>
            <w:r w:rsidR="00D558C7">
              <w:rPr>
                <w:rFonts w:hint="eastAsia"/>
                <w:sz w:val="21"/>
                <w:szCs w:val="21"/>
              </w:rPr>
              <w:t>할 수 있습</w:t>
            </w:r>
            <w:r>
              <w:rPr>
                <w:rFonts w:hint="eastAsia"/>
                <w:sz w:val="21"/>
                <w:szCs w:val="21"/>
              </w:rPr>
              <w:t>니다.</w:t>
            </w:r>
          </w:p>
        </w:tc>
      </w:tr>
    </w:tbl>
    <w:p w:rsidR="009D228C" w:rsidRDefault="009D228C" w:rsidP="00787C9D">
      <w:pPr>
        <w:spacing w:after="0" w:line="360" w:lineRule="auto"/>
        <w:rPr>
          <w:sz w:val="21"/>
          <w:szCs w:val="21"/>
        </w:rPr>
      </w:pPr>
    </w:p>
    <w:p w:rsidR="00AB680B" w:rsidRPr="004968EA" w:rsidRDefault="00AB680B" w:rsidP="00AB680B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제4조 </w:t>
      </w:r>
      <w:r w:rsidRPr="004968EA">
        <w:rPr>
          <w:rFonts w:hint="eastAsia"/>
        </w:rPr>
        <w:t>[</w:t>
      </w:r>
      <w:r>
        <w:rPr>
          <w:rFonts w:hint="eastAsia"/>
        </w:rPr>
        <w:t>품질검사</w:t>
      </w:r>
      <w:r w:rsidRPr="004968EA">
        <w:rPr>
          <w:rFonts w:hint="eastAsia"/>
        </w:rPr>
        <w:t>]</w:t>
      </w:r>
    </w:p>
    <w:p w:rsidR="00AB680B" w:rsidRPr="004968EA" w:rsidRDefault="00AB680B" w:rsidP="00AB680B">
      <w:pPr>
        <w:pStyle w:val="a"/>
        <w:numPr>
          <w:ilvl w:val="0"/>
          <w:numId w:val="1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 매도인이 납품하는 물품에 대하여 품질검사 및 성분검사가 필요한 경우</w:t>
      </w:r>
      <w:r>
        <w:rPr>
          <w:rFonts w:hint="eastAsia"/>
          <w:sz w:val="21"/>
          <w:szCs w:val="21"/>
        </w:rPr>
        <w:t>,</w:t>
      </w:r>
      <w:r w:rsidRPr="004968EA">
        <w:rPr>
          <w:rFonts w:hint="eastAsia"/>
          <w:sz w:val="21"/>
          <w:szCs w:val="21"/>
        </w:rPr>
        <w:t xml:space="preserve"> 매도인에게 해당 검사를 요구할 수 있다. 이 경우 매도인은 공인된 검사기관으로부터 검사를 받은 후 검사결과를 해당 물품의 납품 전에 매수인에게 제출한다.</w:t>
      </w:r>
      <w:r>
        <w:rPr>
          <w:rFonts w:hint="eastAsia"/>
          <w:sz w:val="21"/>
          <w:szCs w:val="21"/>
        </w:rPr>
        <w:t xml:space="preserve"> </w:t>
      </w:r>
      <w:r w:rsidR="00036321">
        <w:rPr>
          <w:rFonts w:hint="eastAsia"/>
          <w:sz w:val="21"/>
          <w:szCs w:val="21"/>
        </w:rPr>
        <w:t xml:space="preserve">매수인은 검사가 필요한 제품의 경우 이를 계약 </w:t>
      </w:r>
      <w:proofErr w:type="spellStart"/>
      <w:r w:rsidR="00036321">
        <w:rPr>
          <w:rFonts w:hint="eastAsia"/>
          <w:sz w:val="21"/>
          <w:szCs w:val="21"/>
        </w:rPr>
        <w:t>체결시에</w:t>
      </w:r>
      <w:proofErr w:type="spellEnd"/>
      <w:r w:rsidR="00036321">
        <w:rPr>
          <w:rFonts w:hint="eastAsia"/>
          <w:sz w:val="21"/>
          <w:szCs w:val="21"/>
        </w:rPr>
        <w:t xml:space="preserve"> 미리 </w:t>
      </w:r>
      <w:ins w:id="7" w:author="문건영" w:date="2016-09-30T11:08:00Z">
        <w:r w:rsidR="00136EC4">
          <w:rPr>
            <w:rFonts w:hint="eastAsia"/>
            <w:sz w:val="21"/>
            <w:szCs w:val="21"/>
          </w:rPr>
          <w:t xml:space="preserve">서면(전자문서 및 전자거래기본법의 전자문서를 포함한다)으로 </w:t>
        </w:r>
      </w:ins>
      <w:r w:rsidR="00036321">
        <w:rPr>
          <w:rFonts w:hint="eastAsia"/>
          <w:sz w:val="21"/>
          <w:szCs w:val="21"/>
        </w:rPr>
        <w:t xml:space="preserve">매도인에게 고지해야 </w:t>
      </w:r>
      <w:r w:rsidR="00FD57DA">
        <w:rPr>
          <w:rFonts w:hint="eastAsia"/>
          <w:sz w:val="21"/>
          <w:szCs w:val="21"/>
        </w:rPr>
        <w:t xml:space="preserve">한다. </w:t>
      </w:r>
    </w:p>
    <w:p w:rsidR="00AB680B" w:rsidRPr="004968EA" w:rsidRDefault="00AB680B" w:rsidP="00AB680B">
      <w:pPr>
        <w:pStyle w:val="a"/>
        <w:numPr>
          <w:ilvl w:val="0"/>
          <w:numId w:val="1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제</w:t>
      </w:r>
      <w:r>
        <w:rPr>
          <w:rFonts w:hint="eastAsia"/>
          <w:sz w:val="21"/>
          <w:szCs w:val="21"/>
        </w:rPr>
        <w:t>1</w:t>
      </w:r>
      <w:r w:rsidRPr="004968EA">
        <w:rPr>
          <w:rFonts w:hint="eastAsia"/>
          <w:sz w:val="21"/>
          <w:szCs w:val="21"/>
        </w:rPr>
        <w:t>항에 따른 검사비용은 매도인이 부담한다. 다만 제</w:t>
      </w:r>
      <w:r>
        <w:rPr>
          <w:rFonts w:hint="eastAsia"/>
          <w:sz w:val="21"/>
          <w:szCs w:val="21"/>
        </w:rPr>
        <w:t>1</w:t>
      </w:r>
      <w:r w:rsidRPr="004968EA">
        <w:rPr>
          <w:rFonts w:hint="eastAsia"/>
          <w:sz w:val="21"/>
          <w:szCs w:val="21"/>
        </w:rPr>
        <w:t>항에 따른 품질검사 및 성분검사 결과 매도인이 납품한 물품이 법적 기준을 충족하여 합격 또는 적합 판정을 받은 경우로서 다음 각 호의 어느 하나에 해당하는 경우에는 매수인이 검사비용을 부담한다.</w:t>
      </w:r>
    </w:p>
    <w:p w:rsidR="00AB680B" w:rsidRPr="004968EA" w:rsidRDefault="00AB680B" w:rsidP="00AB680B">
      <w:pPr>
        <w:pStyle w:val="a"/>
        <w:numPr>
          <w:ilvl w:val="0"/>
          <w:numId w:val="31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매도인이 제</w:t>
      </w:r>
      <w:r>
        <w:rPr>
          <w:rFonts w:hint="eastAsia"/>
          <w:sz w:val="21"/>
          <w:szCs w:val="21"/>
        </w:rPr>
        <w:t>1</w:t>
      </w:r>
      <w:r w:rsidRPr="004968EA">
        <w:rPr>
          <w:rFonts w:hint="eastAsia"/>
          <w:sz w:val="21"/>
          <w:szCs w:val="21"/>
        </w:rPr>
        <w:t>항에 따른 검사 이전에 이미 해당 물품에 대한 적절한 품질검사 또는 성분검사 등을 거쳐 이미 합격 또는 적합 판정을 받은 경우</w:t>
      </w:r>
    </w:p>
    <w:p w:rsidR="00AB680B" w:rsidRPr="004968EA" w:rsidRDefault="00AB680B" w:rsidP="00AB680B">
      <w:pPr>
        <w:pStyle w:val="a"/>
        <w:numPr>
          <w:ilvl w:val="0"/>
          <w:numId w:val="31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물품의 특성상 추가적인 공인기관의 검사를 거치지 않더라도 해당 물품의 품질 적합 </w:t>
      </w:r>
      <w:r w:rsidRPr="004968EA">
        <w:rPr>
          <w:rFonts w:hint="eastAsia"/>
          <w:sz w:val="21"/>
          <w:szCs w:val="21"/>
        </w:rPr>
        <w:lastRenderedPageBreak/>
        <w:t>여부가 외관상 뚜렷이 판단될 수 있는 등 처음부터 품질검사 및 성분검사가 필요하지 않았다고 인정될 수 있는 경우</w:t>
      </w:r>
    </w:p>
    <w:p w:rsidR="00AB680B" w:rsidRPr="004968EA" w:rsidRDefault="00AB680B" w:rsidP="00AB680B">
      <w:pPr>
        <w:pStyle w:val="a"/>
        <w:numPr>
          <w:ilvl w:val="0"/>
          <w:numId w:val="1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품질검사 및 성분검사 결과 매도인이 납품한 물품이 법적 기준을 충족시키지 못하여 불합격 또는 부적합 판정을 받은 경우, 매수인은 해당 물품의 납품중지 및 상당한 기간을 정하여 시정을 요구할 수 있으며, 매도인이 이 시정요구에 불응할 경우 계약을 해지할 수 있다.</w:t>
      </w:r>
    </w:p>
    <w:p w:rsidR="00AB680B" w:rsidRPr="004968EA" w:rsidRDefault="00AB680B" w:rsidP="00AB680B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B680B" w:rsidRPr="004968EA" w:rsidTr="00D971A6">
        <w:tc>
          <w:tcPr>
            <w:tcW w:w="9224" w:type="dxa"/>
            <w:shd w:val="clear" w:color="auto" w:fill="DAEEF3" w:themeFill="accent5" w:themeFillTint="33"/>
          </w:tcPr>
          <w:p w:rsidR="00AB680B" w:rsidRPr="004968EA" w:rsidRDefault="00AB680B" w:rsidP="00D971A6">
            <w:pPr>
              <w:spacing w:before="100" w:line="360" w:lineRule="auto"/>
              <w:rPr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AB680B" w:rsidRPr="004968EA" w:rsidRDefault="00AB680B" w:rsidP="00AB680B">
            <w:pPr>
              <w:pStyle w:val="a"/>
              <w:numPr>
                <w:ilvl w:val="0"/>
                <w:numId w:val="26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품질검사가 필요 없는 제품의 경우 제4조는 삭제하실 수 있습니다. </w:t>
            </w:r>
          </w:p>
        </w:tc>
      </w:tr>
    </w:tbl>
    <w:p w:rsidR="00AB680B" w:rsidRDefault="00AB680B" w:rsidP="00AB680B">
      <w:pPr>
        <w:spacing w:after="0" w:line="360" w:lineRule="auto"/>
        <w:rPr>
          <w:sz w:val="21"/>
          <w:szCs w:val="21"/>
        </w:rPr>
      </w:pPr>
    </w:p>
    <w:p w:rsidR="00787C9D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</w:t>
      </w:r>
      <w:r w:rsidR="00AB680B">
        <w:rPr>
          <w:rFonts w:hint="eastAsia"/>
        </w:rPr>
        <w:t>5</w:t>
      </w:r>
      <w:r>
        <w:rPr>
          <w:rFonts w:hint="eastAsia"/>
        </w:rPr>
        <w:t xml:space="preserve">조 </w:t>
      </w:r>
      <w:r w:rsidR="00787C9D" w:rsidRPr="004968EA">
        <w:rPr>
          <w:rFonts w:hint="eastAsia"/>
        </w:rPr>
        <w:t>[검</w:t>
      </w:r>
      <w:r w:rsidR="008D7559" w:rsidRPr="004968EA">
        <w:rPr>
          <w:rFonts w:hint="eastAsia"/>
        </w:rPr>
        <w:t>수 등</w:t>
      </w:r>
      <w:r w:rsidR="00787C9D" w:rsidRPr="004968EA">
        <w:rPr>
          <w:rFonts w:hint="eastAsia"/>
        </w:rPr>
        <w:t>]</w:t>
      </w:r>
    </w:p>
    <w:p w:rsidR="00342F3A" w:rsidRDefault="00964C93" w:rsidP="00AB680B">
      <w:pPr>
        <w:pStyle w:val="a"/>
        <w:numPr>
          <w:ilvl w:val="0"/>
          <w:numId w:val="44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매수인이</w:t>
      </w:r>
      <w:r w:rsidRPr="004968EA">
        <w:rPr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물품을</w:t>
      </w:r>
      <w:r w:rsidRPr="004968EA">
        <w:rPr>
          <w:sz w:val="21"/>
          <w:szCs w:val="21"/>
        </w:rPr>
        <w:t xml:space="preserve"> 수령한 때에는 </w:t>
      </w:r>
      <w:r w:rsidR="00342F3A">
        <w:rPr>
          <w:rFonts w:hint="eastAsia"/>
          <w:sz w:val="21"/>
          <w:szCs w:val="21"/>
        </w:rPr>
        <w:t xml:space="preserve">매수인의 검수기준에 따라 </w:t>
      </w:r>
      <w:r w:rsidRPr="004968EA">
        <w:rPr>
          <w:sz w:val="21"/>
          <w:szCs w:val="21"/>
        </w:rPr>
        <w:t>지체</w:t>
      </w:r>
      <w:r w:rsidRPr="004968EA">
        <w:rPr>
          <w:rFonts w:hint="eastAsia"/>
          <w:sz w:val="21"/>
          <w:szCs w:val="21"/>
        </w:rPr>
        <w:t xml:space="preserve"> </w:t>
      </w:r>
      <w:r w:rsidRPr="004968EA">
        <w:rPr>
          <w:sz w:val="21"/>
          <w:szCs w:val="21"/>
        </w:rPr>
        <w:t>없이 이를 검</w:t>
      </w:r>
      <w:r w:rsidRPr="004968EA">
        <w:rPr>
          <w:rFonts w:hint="eastAsia"/>
          <w:sz w:val="21"/>
          <w:szCs w:val="21"/>
        </w:rPr>
        <w:t>수</w:t>
      </w:r>
      <w:r w:rsidRPr="004968EA">
        <w:rPr>
          <w:sz w:val="21"/>
          <w:szCs w:val="21"/>
        </w:rPr>
        <w:t xml:space="preserve">하여야 </w:t>
      </w:r>
      <w:r w:rsidR="004403B8">
        <w:rPr>
          <w:rFonts w:hint="eastAsia"/>
          <w:sz w:val="21"/>
          <w:szCs w:val="21"/>
        </w:rPr>
        <w:t>하며, 하자 또는 수량의 부족을 발견한 경우에는 즉시 매도인에게 그 통지를 발송하지 아니하면 매도인은 이로 인한 책임을 지지 아니한다. 다만, 물품에 즉시 발견할 수 없는 하자가 있는 경우, 매수인</w:t>
      </w:r>
      <w:r w:rsidR="00440DD4">
        <w:rPr>
          <w:rFonts w:hint="eastAsia"/>
          <w:sz w:val="21"/>
          <w:szCs w:val="21"/>
        </w:rPr>
        <w:t>은</w:t>
      </w:r>
      <w:r w:rsidR="004403B8">
        <w:rPr>
          <w:rFonts w:hint="eastAsia"/>
          <w:sz w:val="21"/>
          <w:szCs w:val="21"/>
        </w:rPr>
        <w:t xml:space="preserve"> </w:t>
      </w:r>
      <w:r w:rsidR="00440DD4">
        <w:rPr>
          <w:rFonts w:hint="eastAsia"/>
          <w:sz w:val="21"/>
          <w:szCs w:val="21"/>
        </w:rPr>
        <w:t xml:space="preserve">수령일로부터 </w:t>
      </w:r>
      <w:ins w:id="8" w:author="문건영" w:date="2016-10-04T20:36:00Z">
        <w:r w:rsidR="00F17FA9" w:rsidRPr="004F6191">
          <w:rPr>
            <w:rFonts w:hint="eastAsia"/>
            <w:sz w:val="21"/>
            <w:szCs w:val="21"/>
            <w:u w:val="single"/>
          </w:rPr>
          <w:t>6</w:t>
        </w:r>
      </w:ins>
      <w:r w:rsidR="004403B8">
        <w:rPr>
          <w:rFonts w:hint="eastAsia"/>
          <w:sz w:val="21"/>
          <w:szCs w:val="21"/>
        </w:rPr>
        <w:t xml:space="preserve">개월 이내에 </w:t>
      </w:r>
      <w:r w:rsidR="00440DD4">
        <w:rPr>
          <w:rFonts w:hint="eastAsia"/>
          <w:sz w:val="21"/>
          <w:szCs w:val="21"/>
        </w:rPr>
        <w:t xml:space="preserve">한하여 책임을 물을 수 있다.  </w:t>
      </w:r>
      <w:r w:rsidR="004403B8">
        <w:rPr>
          <w:rFonts w:hint="eastAsia"/>
          <w:sz w:val="21"/>
          <w:szCs w:val="21"/>
        </w:rPr>
        <w:t xml:space="preserve"> </w:t>
      </w:r>
    </w:p>
    <w:p w:rsidR="00342F3A" w:rsidRDefault="00342F3A" w:rsidP="00AB680B">
      <w:pPr>
        <w:pStyle w:val="a"/>
        <w:numPr>
          <w:ilvl w:val="0"/>
          <w:numId w:val="44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매수인은 물품의 품질, 규격, 관련 법령의 허용기준 등 매도인이 납품하는 물품에 관한 검수기준을 사전에 매도인에게 서면(전자문서 및 전자거래기본법의 전자문서를 포함한다)으로 명확하게 알려야 한다. </w:t>
      </w:r>
    </w:p>
    <w:p w:rsidR="004403B8" w:rsidRDefault="004403B8" w:rsidP="00AB680B">
      <w:pPr>
        <w:pStyle w:val="a"/>
        <w:numPr>
          <w:ilvl w:val="0"/>
          <w:numId w:val="44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매도인은 검수 결과 물품의 하자 또는 수량의 부족이 발견된 경우 즉시 반품 및 새로운 제품으로의 교환 납품을 하여야 한다. </w:t>
      </w:r>
    </w:p>
    <w:p w:rsidR="00AA2B66" w:rsidRPr="004968EA" w:rsidRDefault="00AA2B66" w:rsidP="00787C9D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24"/>
      </w:tblGrid>
      <w:tr w:rsidR="00964C93" w:rsidRPr="004968EA" w:rsidTr="008D7559">
        <w:tc>
          <w:tcPr>
            <w:tcW w:w="9224" w:type="dxa"/>
            <w:shd w:val="clear" w:color="auto" w:fill="DAEEF3" w:themeFill="accent5" w:themeFillTint="33"/>
          </w:tcPr>
          <w:p w:rsidR="00C108CB" w:rsidRPr="004968EA" w:rsidRDefault="00C108CB" w:rsidP="00C108CB">
            <w:pPr>
              <w:spacing w:before="100" w:line="360" w:lineRule="auto"/>
              <w:rPr>
                <w:rFonts w:ascii="HY헤드라인M" w:eastAsia="HY헤드라인M"/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964C93" w:rsidRPr="004968EA" w:rsidRDefault="008D7559" w:rsidP="00C108CB">
            <w:pPr>
              <w:pStyle w:val="a"/>
              <w:numPr>
                <w:ilvl w:val="0"/>
                <w:numId w:val="8"/>
              </w:numPr>
              <w:spacing w:line="360" w:lineRule="auto"/>
              <w:ind w:left="426"/>
              <w:rPr>
                <w:sz w:val="21"/>
                <w:szCs w:val="21"/>
              </w:rPr>
            </w:pPr>
            <w:r w:rsidRPr="004968EA">
              <w:rPr>
                <w:rFonts w:hint="eastAsia"/>
                <w:sz w:val="21"/>
                <w:szCs w:val="21"/>
              </w:rPr>
              <w:t xml:space="preserve">상인간의 상사매매의 경우, </w:t>
            </w:r>
            <w:r w:rsidR="00964C93" w:rsidRPr="004968EA">
              <w:rPr>
                <w:rFonts w:hint="eastAsia"/>
                <w:sz w:val="21"/>
                <w:szCs w:val="21"/>
              </w:rPr>
              <w:t>상법 제69조에 따라 매수인은 목적물 검사 및 하자통지의무</w:t>
            </w:r>
            <w:r w:rsidR="00964C93" w:rsidRPr="004968EA">
              <w:rPr>
                <w:rFonts w:hint="eastAsia"/>
                <w:sz w:val="21"/>
                <w:szCs w:val="21"/>
              </w:rPr>
              <w:lastRenderedPageBreak/>
              <w:t>를 부담</w:t>
            </w:r>
            <w:r w:rsidR="004403B8">
              <w:rPr>
                <w:rFonts w:hint="eastAsia"/>
                <w:sz w:val="21"/>
                <w:szCs w:val="21"/>
              </w:rPr>
              <w:t>합니다. 위 제</w:t>
            </w:r>
            <w:r w:rsidR="003F193C">
              <w:rPr>
                <w:rFonts w:hint="eastAsia"/>
                <w:sz w:val="21"/>
                <w:szCs w:val="21"/>
              </w:rPr>
              <w:t>5</w:t>
            </w:r>
            <w:r w:rsidR="004403B8">
              <w:rPr>
                <w:rFonts w:hint="eastAsia"/>
                <w:sz w:val="21"/>
                <w:szCs w:val="21"/>
              </w:rPr>
              <w:t xml:space="preserve">조 제1항에서 매수인이 </w:t>
            </w:r>
            <w:r w:rsidRPr="004968EA">
              <w:rPr>
                <w:sz w:val="21"/>
                <w:szCs w:val="21"/>
              </w:rPr>
              <w:t>“하자 또는 수량의 부족을 발견한 경우에는 즉시</w:t>
            </w:r>
            <w:r w:rsidR="00C108CB" w:rsidRPr="004968EA">
              <w:rPr>
                <w:rFonts w:hint="eastAsia"/>
                <w:sz w:val="21"/>
                <w:szCs w:val="21"/>
              </w:rPr>
              <w:t xml:space="preserve"> </w:t>
            </w:r>
            <w:r w:rsidR="004403B8">
              <w:rPr>
                <w:rFonts w:hint="eastAsia"/>
                <w:sz w:val="21"/>
                <w:szCs w:val="21"/>
              </w:rPr>
              <w:t xml:space="preserve">매도인에게 </w:t>
            </w:r>
            <w:r w:rsidR="00C108CB" w:rsidRPr="004968EA">
              <w:rPr>
                <w:rFonts w:hint="eastAsia"/>
                <w:sz w:val="21"/>
                <w:szCs w:val="21"/>
              </w:rPr>
              <w:t>그 통지를</w:t>
            </w:r>
            <w:r w:rsidR="004403B8">
              <w:rPr>
                <w:rFonts w:hint="eastAsia"/>
                <w:sz w:val="21"/>
                <w:szCs w:val="21"/>
              </w:rPr>
              <w:t xml:space="preserve"> 발송</w:t>
            </w:r>
            <w:r w:rsidRPr="004968EA">
              <w:rPr>
                <w:sz w:val="21"/>
                <w:szCs w:val="21"/>
              </w:rPr>
              <w:t>”</w:t>
            </w:r>
            <w:r w:rsidRPr="004968EA">
              <w:rPr>
                <w:rFonts w:hint="eastAsia"/>
                <w:sz w:val="21"/>
                <w:szCs w:val="21"/>
              </w:rPr>
              <w:t xml:space="preserve"> 부</w:t>
            </w:r>
            <w:r w:rsidR="00C108CB" w:rsidRPr="004968EA">
              <w:rPr>
                <w:rFonts w:hint="eastAsia"/>
                <w:sz w:val="21"/>
                <w:szCs w:val="21"/>
              </w:rPr>
              <w:t>분</w:t>
            </w:r>
            <w:r w:rsidR="004403B8">
              <w:rPr>
                <w:rFonts w:hint="eastAsia"/>
                <w:sz w:val="21"/>
                <w:szCs w:val="21"/>
              </w:rPr>
              <w:t xml:space="preserve">에서 </w:t>
            </w:r>
            <w:r w:rsidR="004403B8">
              <w:rPr>
                <w:sz w:val="21"/>
                <w:szCs w:val="21"/>
              </w:rPr>
              <w:t>“</w:t>
            </w:r>
            <w:r w:rsidR="004403B8">
              <w:rPr>
                <w:rFonts w:hint="eastAsia"/>
                <w:sz w:val="21"/>
                <w:szCs w:val="21"/>
              </w:rPr>
              <w:t>즉시</w:t>
            </w:r>
            <w:r w:rsidR="004403B8">
              <w:rPr>
                <w:sz w:val="21"/>
                <w:szCs w:val="21"/>
              </w:rPr>
              <w:t>”</w:t>
            </w:r>
            <w:r w:rsidR="004403B8">
              <w:rPr>
                <w:rFonts w:hint="eastAsia"/>
                <w:sz w:val="21"/>
                <w:szCs w:val="21"/>
              </w:rPr>
              <w:t xml:space="preserve">는 </w:t>
            </w:r>
            <w:r w:rsidR="00C108CB" w:rsidRPr="004968EA">
              <w:rPr>
                <w:sz w:val="21"/>
                <w:szCs w:val="21"/>
              </w:rPr>
              <w:t>“</w:t>
            </w:r>
            <w:r w:rsidR="00C108CB" w:rsidRPr="004968EA">
              <w:rPr>
                <w:rFonts w:hint="eastAsia"/>
                <w:sz w:val="21"/>
                <w:szCs w:val="21"/>
              </w:rPr>
              <w:t xml:space="preserve">물품의 납품일로부터 </w:t>
            </w:r>
            <w:proofErr w:type="gramStart"/>
            <w:r w:rsidR="00C108CB" w:rsidRPr="004968EA">
              <w:rPr>
                <w:rFonts w:hint="eastAsia"/>
                <w:sz w:val="21"/>
                <w:szCs w:val="21"/>
              </w:rPr>
              <w:t>[</w:t>
            </w:r>
            <w:r w:rsidR="00E9739B">
              <w:rPr>
                <w:rFonts w:hint="eastAsia"/>
                <w:sz w:val="21"/>
                <w:szCs w:val="21"/>
              </w:rPr>
              <w:t xml:space="preserve">  </w:t>
            </w:r>
            <w:r w:rsidR="00C108CB" w:rsidRPr="004968EA">
              <w:rPr>
                <w:rFonts w:hint="eastAsia"/>
                <w:sz w:val="21"/>
                <w:szCs w:val="21"/>
              </w:rPr>
              <w:t>]</w:t>
            </w:r>
            <w:proofErr w:type="gramEnd"/>
            <w:r w:rsidR="00C108CB" w:rsidRPr="004968EA">
              <w:rPr>
                <w:rFonts w:hint="eastAsia"/>
                <w:sz w:val="21"/>
                <w:szCs w:val="21"/>
              </w:rPr>
              <w:t>일 이내에</w:t>
            </w:r>
            <w:r w:rsidR="004403B8">
              <w:rPr>
                <w:sz w:val="21"/>
                <w:szCs w:val="21"/>
              </w:rPr>
              <w:t>”</w:t>
            </w:r>
            <w:proofErr w:type="spellStart"/>
            <w:r w:rsidR="00C108CB" w:rsidRPr="004968EA">
              <w:rPr>
                <w:rFonts w:hint="eastAsia"/>
                <w:sz w:val="21"/>
                <w:szCs w:val="21"/>
              </w:rPr>
              <w:t>로</w:t>
            </w:r>
            <w:proofErr w:type="spellEnd"/>
            <w:r w:rsidR="00C108CB" w:rsidRPr="004968EA">
              <w:rPr>
                <w:rFonts w:hint="eastAsia"/>
                <w:sz w:val="21"/>
                <w:szCs w:val="21"/>
              </w:rPr>
              <w:t xml:space="preserve"> 수정할 </w:t>
            </w:r>
            <w:r w:rsidR="004403B8">
              <w:rPr>
                <w:rFonts w:hint="eastAsia"/>
                <w:sz w:val="21"/>
                <w:szCs w:val="21"/>
              </w:rPr>
              <w:t xml:space="preserve">수 있고, 이 경우 </w:t>
            </w:r>
            <w:r w:rsidR="00C108CB" w:rsidRPr="004968EA">
              <w:rPr>
                <w:rFonts w:hint="eastAsia"/>
                <w:sz w:val="21"/>
                <w:szCs w:val="21"/>
              </w:rPr>
              <w:t>매수인</w:t>
            </w:r>
            <w:r w:rsidR="004403B8">
              <w:rPr>
                <w:rFonts w:hint="eastAsia"/>
                <w:sz w:val="21"/>
                <w:szCs w:val="21"/>
              </w:rPr>
              <w:t>은</w:t>
            </w:r>
            <w:r w:rsidR="00C108CB" w:rsidRPr="004968EA">
              <w:rPr>
                <w:rFonts w:hint="eastAsia"/>
                <w:sz w:val="21"/>
                <w:szCs w:val="21"/>
              </w:rPr>
              <w:t xml:space="preserve"> </w:t>
            </w:r>
            <w:r w:rsidR="004403B8">
              <w:rPr>
                <w:rFonts w:hint="eastAsia"/>
                <w:sz w:val="21"/>
                <w:szCs w:val="21"/>
              </w:rPr>
              <w:t xml:space="preserve">반품을 요구할 수 있는 기간을 더 갖게 됩니다. </w:t>
            </w:r>
          </w:p>
          <w:tbl>
            <w:tblPr>
              <w:tblStyle w:val="a4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8572"/>
            </w:tblGrid>
            <w:tr w:rsidR="00480E70" w:rsidRPr="004968EA" w:rsidTr="00480E70">
              <w:tc>
                <w:tcPr>
                  <w:tcW w:w="8993" w:type="dxa"/>
                </w:tcPr>
                <w:p w:rsidR="00480E70" w:rsidRPr="004968EA" w:rsidRDefault="00480E70" w:rsidP="00480E70">
                  <w:pPr>
                    <w:spacing w:line="276" w:lineRule="auto"/>
                    <w:rPr>
                      <w:sz w:val="21"/>
                      <w:szCs w:val="21"/>
                    </w:rPr>
                  </w:pPr>
                  <w:r w:rsidRPr="004968EA">
                    <w:rPr>
                      <w:rFonts w:hint="eastAsia"/>
                      <w:sz w:val="21"/>
                      <w:szCs w:val="21"/>
                    </w:rPr>
                    <w:t>「상법」 제</w:t>
                  </w:r>
                  <w:r w:rsidRPr="004968EA">
                    <w:rPr>
                      <w:sz w:val="21"/>
                      <w:szCs w:val="21"/>
                    </w:rPr>
                    <w:t xml:space="preserve">69조(매수인의 목적물의 검사와 하자통지의무) </w:t>
                  </w:r>
                </w:p>
                <w:p w:rsidR="00480E70" w:rsidRPr="004968EA" w:rsidRDefault="00480E70" w:rsidP="00480E70">
                  <w:pPr>
                    <w:pStyle w:val="a"/>
                    <w:numPr>
                      <w:ilvl w:val="0"/>
                      <w:numId w:val="18"/>
                    </w:numPr>
                    <w:spacing w:line="276" w:lineRule="auto"/>
                    <w:ind w:left="454"/>
                    <w:rPr>
                      <w:sz w:val="21"/>
                      <w:szCs w:val="21"/>
                    </w:rPr>
                  </w:pPr>
                  <w:r w:rsidRPr="004968EA">
                    <w:rPr>
                      <w:sz w:val="21"/>
                      <w:szCs w:val="21"/>
                    </w:rPr>
                    <w:t>상인간의 매매에 있어서 매수인이 목적물을 수령한 때에는 지체</w:t>
                  </w:r>
                  <w:r w:rsidR="008704C8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4968EA">
                    <w:rPr>
                      <w:sz w:val="21"/>
                      <w:szCs w:val="21"/>
                    </w:rPr>
                    <w:t>없이 이를 검사하여야 하며 하자 또는 수량의 부족을 발견한 경우에는 즉시 매도인에게 그 통지를 발송하지 아니하면 이로 인한 계약해제, 대금감액 또는 손해배상을 청구하지 못한다. 매매의 목적물에 즉시 발견할 수 없는 하자가 있는 경우에 매수인이 6월내에 이를 발견한 때에도 같다.</w:t>
                  </w:r>
                </w:p>
                <w:p w:rsidR="00480E70" w:rsidRPr="004968EA" w:rsidRDefault="00480E70" w:rsidP="00480E70">
                  <w:pPr>
                    <w:pStyle w:val="a"/>
                    <w:numPr>
                      <w:ilvl w:val="0"/>
                      <w:numId w:val="18"/>
                    </w:numPr>
                    <w:spacing w:line="276" w:lineRule="auto"/>
                    <w:ind w:left="454"/>
                    <w:rPr>
                      <w:sz w:val="21"/>
                      <w:szCs w:val="21"/>
                    </w:rPr>
                  </w:pPr>
                  <w:r w:rsidRPr="004968EA">
                    <w:rPr>
                      <w:rFonts w:hint="eastAsia"/>
                      <w:sz w:val="21"/>
                      <w:szCs w:val="21"/>
                    </w:rPr>
                    <w:t>전항의</w:t>
                  </w:r>
                  <w:r w:rsidRPr="004968EA">
                    <w:rPr>
                      <w:sz w:val="21"/>
                      <w:szCs w:val="21"/>
                    </w:rPr>
                    <w:t xml:space="preserve"> 규정은 매도인이 악의인 경우에는 적용하지 아니한다.</w:t>
                  </w:r>
                </w:p>
              </w:tc>
            </w:tr>
          </w:tbl>
          <w:p w:rsidR="00C108CB" w:rsidRPr="004968EA" w:rsidRDefault="00C108CB" w:rsidP="00AB680B">
            <w:pPr>
              <w:pStyle w:val="a"/>
              <w:numPr>
                <w:ilvl w:val="0"/>
                <w:numId w:val="0"/>
              </w:numPr>
              <w:spacing w:line="360" w:lineRule="auto"/>
              <w:ind w:left="426"/>
              <w:rPr>
                <w:sz w:val="21"/>
                <w:szCs w:val="21"/>
              </w:rPr>
            </w:pPr>
          </w:p>
          <w:p w:rsidR="00A27EC0" w:rsidRPr="00547B58" w:rsidRDefault="007164DE" w:rsidP="007164DE">
            <w:pPr>
              <w:pStyle w:val="a"/>
              <w:numPr>
                <w:ilvl w:val="0"/>
                <w:numId w:val="8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검수에 따른 후속절차로서, 반품기한, 반품장소, 반품비용의 부담 등을 기재하실 수 있습니다. </w:t>
            </w:r>
          </w:p>
        </w:tc>
      </w:tr>
    </w:tbl>
    <w:p w:rsidR="00787C9D" w:rsidRPr="004968EA" w:rsidRDefault="00787C9D" w:rsidP="00787C9D">
      <w:pPr>
        <w:spacing w:after="0" w:line="360" w:lineRule="auto"/>
        <w:rPr>
          <w:sz w:val="21"/>
          <w:szCs w:val="21"/>
        </w:rPr>
      </w:pPr>
    </w:p>
    <w:p w:rsidR="00787C9D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</w:t>
      </w:r>
      <w:r w:rsidR="007164DE">
        <w:rPr>
          <w:rFonts w:hint="eastAsia"/>
        </w:rPr>
        <w:t>6</w:t>
      </w:r>
      <w:r>
        <w:rPr>
          <w:rFonts w:hint="eastAsia"/>
        </w:rPr>
        <w:t xml:space="preserve">조 </w:t>
      </w:r>
      <w:r w:rsidR="008718DD" w:rsidRPr="004968EA">
        <w:rPr>
          <w:rFonts w:hint="eastAsia"/>
        </w:rPr>
        <w:t>[대금의 지급]</w:t>
      </w:r>
    </w:p>
    <w:p w:rsidR="00C108CB" w:rsidRPr="004968EA" w:rsidRDefault="008718DD" w:rsidP="008718DD">
      <w:pPr>
        <w:pStyle w:val="a"/>
        <w:numPr>
          <w:ilvl w:val="0"/>
          <w:numId w:val="1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매수인은 납품일로부터 </w:t>
      </w:r>
      <w:ins w:id="9" w:author="문건영" w:date="2016-10-04T19:23:00Z">
        <w:r w:rsidR="00CD0A6A" w:rsidRPr="004F6191">
          <w:rPr>
            <w:rFonts w:hint="eastAsia"/>
            <w:sz w:val="21"/>
            <w:szCs w:val="21"/>
            <w:u w:val="single"/>
          </w:rPr>
          <w:t>14</w:t>
        </w:r>
      </w:ins>
      <w:r w:rsidRPr="004968EA">
        <w:rPr>
          <w:rFonts w:hint="eastAsia"/>
          <w:sz w:val="21"/>
          <w:szCs w:val="21"/>
        </w:rPr>
        <w:t>일 이내에 물품 대금을 매</w:t>
      </w:r>
      <w:r w:rsidR="007171B9">
        <w:rPr>
          <w:rFonts w:hint="eastAsia"/>
          <w:sz w:val="21"/>
          <w:szCs w:val="21"/>
        </w:rPr>
        <w:t>도</w:t>
      </w:r>
      <w:r w:rsidRPr="004968EA">
        <w:rPr>
          <w:rFonts w:hint="eastAsia"/>
          <w:sz w:val="21"/>
          <w:szCs w:val="21"/>
        </w:rPr>
        <w:t xml:space="preserve">인이 지정하는 은행계좌에 입금하거나 </w:t>
      </w:r>
      <w:r w:rsidR="007171B9">
        <w:rPr>
          <w:rFonts w:hint="eastAsia"/>
          <w:sz w:val="21"/>
          <w:szCs w:val="21"/>
        </w:rPr>
        <w:t xml:space="preserve">현금, 기업구매 전용카드 등 </w:t>
      </w:r>
      <w:proofErr w:type="spellStart"/>
      <w:r w:rsidRPr="004968EA">
        <w:rPr>
          <w:rFonts w:hint="eastAsia"/>
          <w:sz w:val="21"/>
          <w:szCs w:val="21"/>
        </w:rPr>
        <w:t>현금성</w:t>
      </w:r>
      <w:proofErr w:type="spellEnd"/>
      <w:r w:rsidRPr="004968EA">
        <w:rPr>
          <w:rFonts w:hint="eastAsia"/>
          <w:sz w:val="21"/>
          <w:szCs w:val="21"/>
        </w:rPr>
        <w:t xml:space="preserve"> 결제수단으로 지급한다.</w:t>
      </w:r>
    </w:p>
    <w:p w:rsidR="008718DD" w:rsidRDefault="008718DD" w:rsidP="008718DD">
      <w:pPr>
        <w:pStyle w:val="a"/>
        <w:numPr>
          <w:ilvl w:val="0"/>
          <w:numId w:val="1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매수인은</w:t>
      </w:r>
      <w:r w:rsidR="007164DE">
        <w:rPr>
          <w:rFonts w:hint="eastAsia"/>
          <w:sz w:val="21"/>
          <w:szCs w:val="21"/>
        </w:rPr>
        <w:t xml:space="preserve"> 매도인에게 </w:t>
      </w:r>
      <w:proofErr w:type="spellStart"/>
      <w:r w:rsidR="007164DE">
        <w:rPr>
          <w:rFonts w:hint="eastAsia"/>
          <w:sz w:val="21"/>
          <w:szCs w:val="21"/>
        </w:rPr>
        <w:t>납품받은</w:t>
      </w:r>
      <w:proofErr w:type="spellEnd"/>
      <w:r w:rsidR="007164DE">
        <w:rPr>
          <w:rFonts w:hint="eastAsia"/>
          <w:sz w:val="21"/>
          <w:szCs w:val="21"/>
        </w:rPr>
        <w:t xml:space="preserve"> 물품의 </w:t>
      </w:r>
      <w:r w:rsidRPr="004968EA">
        <w:rPr>
          <w:rFonts w:hint="eastAsia"/>
          <w:sz w:val="21"/>
          <w:szCs w:val="21"/>
        </w:rPr>
        <w:t>대금을 감액하거나</w:t>
      </w:r>
      <w:r w:rsidR="007164DE">
        <w:rPr>
          <w:rFonts w:hint="eastAsia"/>
          <w:sz w:val="21"/>
          <w:szCs w:val="21"/>
        </w:rPr>
        <w:t xml:space="preserve">, 상품으로 지급하지 아니한다. </w:t>
      </w:r>
    </w:p>
    <w:p w:rsidR="007164DE" w:rsidRDefault="007164DE" w:rsidP="008718DD">
      <w:pPr>
        <w:pStyle w:val="a"/>
        <w:numPr>
          <w:ilvl w:val="0"/>
          <w:numId w:val="15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매수인은 제2항에도 불구하고 다음 각 호의 어느 하나에 해당하는 경우에는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날부터 거래관행상 합리적이라고 인정되는 기간 안에서 매도인과 서면으로 합의한 후에 감액할 수 있다. </w:t>
      </w:r>
    </w:p>
    <w:p w:rsidR="007164DE" w:rsidRDefault="007164DE" w:rsidP="007164DE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물품이 계약한 물품과 다른 경우 </w:t>
      </w:r>
    </w:p>
    <w:p w:rsidR="007164DE" w:rsidRDefault="007164DE" w:rsidP="007164DE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2. 매도인의 책임 있는 사유로 인하여 오손</w:t>
      </w:r>
      <w:r>
        <w:rPr>
          <w:rFonts w:asciiTheme="minorEastAsia" w:hAnsiTheme="minorEastAsia" w:hint="eastAsia"/>
          <w:sz w:val="21"/>
          <w:szCs w:val="21"/>
        </w:rPr>
        <w:t>·</w:t>
      </w:r>
      <w:r>
        <w:rPr>
          <w:rFonts w:hint="eastAsia"/>
          <w:sz w:val="21"/>
          <w:szCs w:val="21"/>
        </w:rPr>
        <w:t xml:space="preserve">훼손된 경우 </w:t>
      </w:r>
    </w:p>
    <w:p w:rsidR="007164DE" w:rsidRPr="007164DE" w:rsidRDefault="007164DE" w:rsidP="007164DE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proofErr w:type="spellStart"/>
      <w:r>
        <w:rPr>
          <w:rFonts w:hint="eastAsia"/>
          <w:sz w:val="21"/>
          <w:szCs w:val="21"/>
        </w:rPr>
        <w:t>납품받은</w:t>
      </w:r>
      <w:proofErr w:type="spellEnd"/>
      <w:r>
        <w:rPr>
          <w:rFonts w:hint="eastAsia"/>
          <w:sz w:val="21"/>
          <w:szCs w:val="21"/>
        </w:rPr>
        <w:t xml:space="preserve"> 물품에 하자가 있는 경우 </w:t>
      </w:r>
    </w:p>
    <w:p w:rsidR="00C108CB" w:rsidRPr="004968EA" w:rsidRDefault="008718DD" w:rsidP="008718DD">
      <w:pPr>
        <w:pStyle w:val="a"/>
        <w:numPr>
          <w:ilvl w:val="0"/>
          <w:numId w:val="1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lastRenderedPageBreak/>
        <w:t>매수인은 매도인과 합의하여 이 계약에 따라 매수인이 매도인에게 지급하여야 하는 물품 대금에서 매도인이 매수인에게 지급하여야 하는 비용을 공제한 후 지급할 수 있다. 이 경우 매수인은 공제 내역을 매도인에게 사전에 서면으로 통지한다.</w:t>
      </w:r>
    </w:p>
    <w:p w:rsidR="007164DE" w:rsidRPr="007164DE" w:rsidRDefault="008718DD" w:rsidP="007164DE">
      <w:pPr>
        <w:pStyle w:val="a"/>
        <w:numPr>
          <w:ilvl w:val="0"/>
          <w:numId w:val="15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매수인이 대금의 지급을 지체하는 경우, 지급기일</w:t>
      </w:r>
      <w:ins w:id="10" w:author="문건영" w:date="2016-10-04T20:11:00Z">
        <w:r w:rsidR="00B03191">
          <w:rPr>
            <w:rFonts w:hint="eastAsia"/>
            <w:sz w:val="21"/>
            <w:szCs w:val="21"/>
          </w:rPr>
          <w:t xml:space="preserve"> 다음 날</w:t>
        </w:r>
      </w:ins>
      <w:ins w:id="11" w:author="문건영" w:date="2016-10-04T20:32:00Z">
        <w:r w:rsidR="00F51EAE">
          <w:rPr>
            <w:rFonts w:hint="eastAsia"/>
            <w:sz w:val="21"/>
            <w:szCs w:val="21"/>
          </w:rPr>
          <w:t>부터 다 지급하는 날까지</w:t>
        </w:r>
      </w:ins>
      <w:ins w:id="12" w:author="문건영" w:date="2016-10-04T20:57:00Z">
        <w:r w:rsidR="005A7B8D">
          <w:rPr>
            <w:rFonts w:hint="eastAsia"/>
            <w:sz w:val="21"/>
            <w:szCs w:val="21"/>
          </w:rPr>
          <w:t xml:space="preserve"> 연 </w:t>
        </w:r>
        <w:proofErr w:type="gramStart"/>
        <w:r w:rsidR="005A7B8D">
          <w:rPr>
            <w:rFonts w:hint="eastAsia"/>
            <w:sz w:val="21"/>
            <w:szCs w:val="21"/>
          </w:rPr>
          <w:t>[  ]</w:t>
        </w:r>
        <w:proofErr w:type="gramEnd"/>
        <w:r w:rsidR="005A7B8D">
          <w:rPr>
            <w:rFonts w:hint="eastAsia"/>
            <w:sz w:val="21"/>
            <w:szCs w:val="21"/>
          </w:rPr>
          <w:t xml:space="preserve">%의 비율에 의한 금액을 </w:t>
        </w:r>
      </w:ins>
      <w:proofErr w:type="spellStart"/>
      <w:ins w:id="13" w:author="문건영" w:date="2016-10-04T20:33:00Z">
        <w:r w:rsidR="00F51EAE">
          <w:rPr>
            <w:rFonts w:hint="eastAsia"/>
            <w:sz w:val="21"/>
            <w:szCs w:val="21"/>
          </w:rPr>
          <w:t>지연손해금으로</w:t>
        </w:r>
        <w:proofErr w:type="spellEnd"/>
        <w:r w:rsidR="00F51EAE">
          <w:rPr>
            <w:rFonts w:hint="eastAsia"/>
            <w:sz w:val="21"/>
            <w:szCs w:val="21"/>
          </w:rPr>
          <w:t xml:space="preserve"> 지급</w:t>
        </w:r>
      </w:ins>
      <w:ins w:id="14" w:author="문건영" w:date="2016-10-04T20:35:00Z">
        <w:r w:rsidR="001D7031">
          <w:rPr>
            <w:rFonts w:hint="eastAsia"/>
            <w:sz w:val="21"/>
            <w:szCs w:val="21"/>
          </w:rPr>
          <w:t>하여야 한다.</w:t>
        </w:r>
      </w:ins>
    </w:p>
    <w:p w:rsidR="007164DE" w:rsidDel="00B04D1E" w:rsidRDefault="007164DE" w:rsidP="007164DE">
      <w:pPr>
        <w:rPr>
          <w:del w:id="15" w:author="문건영" w:date="2016-10-04T20:46:00Z"/>
        </w:rPr>
      </w:pPr>
    </w:p>
    <w:p w:rsidR="00B04D1E" w:rsidRPr="001D7031" w:rsidRDefault="00B04D1E" w:rsidP="007164DE"/>
    <w:p w:rsidR="008718DD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</w:t>
      </w:r>
      <w:r w:rsidR="007164DE">
        <w:rPr>
          <w:rFonts w:hint="eastAsia"/>
        </w:rPr>
        <w:t>7</w:t>
      </w:r>
      <w:r>
        <w:rPr>
          <w:rFonts w:hint="eastAsia"/>
        </w:rPr>
        <w:t xml:space="preserve">조 </w:t>
      </w:r>
      <w:r w:rsidR="00480E70" w:rsidRPr="004968EA">
        <w:rPr>
          <w:rFonts w:hint="eastAsia"/>
        </w:rPr>
        <w:t>[지식재산권 등]</w:t>
      </w:r>
    </w:p>
    <w:p w:rsidR="00480E70" w:rsidRPr="004968EA" w:rsidRDefault="00480E70" w:rsidP="00480E70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매도인이 매수인에게 납품하는 물품은 제3자가 보유한 특허권, 디자인권, 상표권 등 지식재산권을 침해하는 것이 아니어야 한다.</w:t>
      </w:r>
    </w:p>
    <w:p w:rsidR="00161708" w:rsidRPr="000E47CD" w:rsidRDefault="00480E70" w:rsidP="000E47CD">
      <w:pPr>
        <w:pStyle w:val="a"/>
        <w:numPr>
          <w:ilvl w:val="0"/>
          <w:numId w:val="17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제1항의 지식재산권 침해와 관련하여 제3자로부터 법적 분쟁이 제기된 경우 매도인은 자신의 책임과 부담으로 이를 처리하여야 하고, 이로 인하여 매수인에게 발생한 손해를 배상한다.</w:t>
      </w:r>
    </w:p>
    <w:p w:rsidR="000E47CD" w:rsidRPr="000E47CD" w:rsidRDefault="000E47CD" w:rsidP="000E47CD"/>
    <w:p w:rsidR="00C108CB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</w:t>
      </w:r>
      <w:r w:rsidR="000E47CD">
        <w:rPr>
          <w:rFonts w:hint="eastAsia"/>
        </w:rPr>
        <w:t>8</w:t>
      </w:r>
      <w:r>
        <w:rPr>
          <w:rFonts w:hint="eastAsia"/>
        </w:rPr>
        <w:t xml:space="preserve">조 </w:t>
      </w:r>
      <w:r w:rsidR="008718DD" w:rsidRPr="004968EA">
        <w:rPr>
          <w:rFonts w:hint="eastAsia"/>
        </w:rPr>
        <w:t>[</w:t>
      </w:r>
      <w:r w:rsidR="00161708" w:rsidRPr="004968EA">
        <w:rPr>
          <w:rFonts w:hint="eastAsia"/>
        </w:rPr>
        <w:t>비밀유지</w:t>
      </w:r>
      <w:r w:rsidR="00A91CB5">
        <w:rPr>
          <w:rFonts w:hint="eastAsia"/>
        </w:rPr>
        <w:t>의무</w:t>
      </w:r>
      <w:r w:rsidR="008718DD" w:rsidRPr="004968EA">
        <w:rPr>
          <w:rFonts w:hint="eastAsia"/>
        </w:rPr>
        <w:t>]</w:t>
      </w:r>
    </w:p>
    <w:p w:rsidR="008D7559" w:rsidRPr="004968EA" w:rsidRDefault="00161708" w:rsidP="005E404C">
      <w:pPr>
        <w:pStyle w:val="a"/>
        <w:numPr>
          <w:ilvl w:val="0"/>
          <w:numId w:val="16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매수인과 매도인은 상호간의 거래로 인하여 알게 된 상대방의 영업비밀, 제품정보 등을 제3자에게 누설</w:t>
      </w:r>
      <w:r w:rsidR="005E404C">
        <w:rPr>
          <w:rFonts w:hint="eastAsia"/>
          <w:sz w:val="21"/>
          <w:szCs w:val="21"/>
        </w:rPr>
        <w:t>하거나 공개</w:t>
      </w:r>
      <w:r w:rsidRPr="004968EA">
        <w:rPr>
          <w:rFonts w:hint="eastAsia"/>
          <w:sz w:val="21"/>
          <w:szCs w:val="21"/>
        </w:rPr>
        <w:t xml:space="preserve">하지 아니한다. </w:t>
      </w:r>
      <w:r w:rsidR="005E404C" w:rsidRPr="005E404C">
        <w:rPr>
          <w:rFonts w:hint="eastAsia"/>
          <w:sz w:val="21"/>
          <w:szCs w:val="21"/>
        </w:rPr>
        <w:t>본</w:t>
      </w:r>
      <w:r w:rsidR="005E404C" w:rsidRPr="005E404C">
        <w:rPr>
          <w:sz w:val="21"/>
          <w:szCs w:val="21"/>
        </w:rPr>
        <w:t xml:space="preserve"> 조의 영업비밀은 품질기준, 가격, 최종입고처(사업장) 정보, 협력업체 정보, 구매전략과 관련된 각종 인쇄물과 회의록을 포함하며 이에 한하지 아니한다.</w:t>
      </w:r>
      <w:r w:rsidR="005E404C">
        <w:rPr>
          <w:rFonts w:hint="eastAsia"/>
          <w:sz w:val="21"/>
          <w:szCs w:val="21"/>
        </w:rPr>
        <w:t xml:space="preserve"> </w:t>
      </w:r>
      <w:r w:rsidRPr="004968EA">
        <w:rPr>
          <w:rFonts w:hint="eastAsia"/>
          <w:sz w:val="21"/>
          <w:szCs w:val="21"/>
        </w:rPr>
        <w:t>다만, 다른 법령에 근거한 정부 또는 공공기관의 요청에 따르거나 법원의 판결에 따라 누설하는 경우는 예외로 한다.</w:t>
      </w:r>
    </w:p>
    <w:p w:rsidR="008D7559" w:rsidRDefault="00161708" w:rsidP="00787C9D">
      <w:pPr>
        <w:pStyle w:val="a"/>
        <w:numPr>
          <w:ilvl w:val="0"/>
          <w:numId w:val="16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제1항의 의무는</w:t>
      </w:r>
      <w:r w:rsidR="005E404C">
        <w:rPr>
          <w:rFonts w:hint="eastAsia"/>
          <w:sz w:val="21"/>
          <w:szCs w:val="21"/>
        </w:rPr>
        <w:t xml:space="preserve"> 계약 기간 중은 물론 계약 기간의 만료 또는 </w:t>
      </w:r>
      <w:proofErr w:type="spellStart"/>
      <w:r w:rsidR="005E404C">
        <w:rPr>
          <w:rFonts w:hint="eastAsia"/>
          <w:sz w:val="21"/>
          <w:szCs w:val="21"/>
        </w:rPr>
        <w:t>해지ㆍ해제로</w:t>
      </w:r>
      <w:proofErr w:type="spellEnd"/>
      <w:r w:rsidR="005E404C">
        <w:rPr>
          <w:rFonts w:hint="eastAsia"/>
          <w:sz w:val="21"/>
          <w:szCs w:val="21"/>
        </w:rPr>
        <w:t xml:space="preserve"> 인한 계약의 종료 후에도 존속하며, 본 조를 위반하여 상대방에게 손해를 입힌 경우 이를 배상해야 한다.</w:t>
      </w:r>
    </w:p>
    <w:p w:rsidR="00A91CB5" w:rsidRPr="00A91CB5" w:rsidRDefault="00A91CB5" w:rsidP="00A91CB5">
      <w:pPr>
        <w:spacing w:after="0" w:line="360" w:lineRule="auto"/>
        <w:ind w:left="26"/>
        <w:rPr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D228C" w:rsidRPr="004968EA" w:rsidTr="00AA2B66">
        <w:tc>
          <w:tcPr>
            <w:tcW w:w="9224" w:type="dxa"/>
            <w:shd w:val="clear" w:color="auto" w:fill="DAEEF3" w:themeFill="accent5" w:themeFillTint="33"/>
          </w:tcPr>
          <w:p w:rsidR="009D228C" w:rsidRPr="004968EA" w:rsidRDefault="009D228C" w:rsidP="00AA2B66">
            <w:pPr>
              <w:spacing w:before="100" w:line="360" w:lineRule="auto"/>
              <w:rPr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lastRenderedPageBreak/>
              <w:t>[해설]</w:t>
            </w:r>
          </w:p>
          <w:p w:rsidR="009D228C" w:rsidRPr="004968EA" w:rsidRDefault="00A91CB5" w:rsidP="004A516C">
            <w:pPr>
              <w:pStyle w:val="a"/>
              <w:numPr>
                <w:ilvl w:val="0"/>
                <w:numId w:val="26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비밀유지의무의 기간을 위와 달리 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 xml:space="preserve">거래가 종료된 이후 </w:t>
            </w:r>
            <w:proofErr w:type="gramStart"/>
            <w:r>
              <w:rPr>
                <w:rFonts w:hint="eastAsia"/>
                <w:sz w:val="21"/>
                <w:szCs w:val="21"/>
              </w:rPr>
              <w:t>[</w:t>
            </w:r>
            <w:r w:rsidR="00BD5100">
              <w:rPr>
                <w:rFonts w:hint="eastAsia"/>
                <w:sz w:val="21"/>
                <w:szCs w:val="21"/>
              </w:rPr>
              <w:t xml:space="preserve"> </w:t>
            </w:r>
            <w:r w:rsidR="004A516C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]</w:t>
            </w:r>
            <w:proofErr w:type="gramEnd"/>
            <w:r>
              <w:rPr>
                <w:rFonts w:hint="eastAsia"/>
                <w:sz w:val="21"/>
                <w:szCs w:val="21"/>
              </w:rPr>
              <w:t>년간</w:t>
            </w:r>
            <w:r>
              <w:rPr>
                <w:sz w:val="21"/>
                <w:szCs w:val="21"/>
              </w:rPr>
              <w:t>”</w:t>
            </w:r>
            <w:proofErr w:type="spellStart"/>
            <w:r>
              <w:rPr>
                <w:rFonts w:hint="eastAsia"/>
                <w:sz w:val="21"/>
                <w:szCs w:val="21"/>
              </w:rPr>
              <w:t>으로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설정할 수도 있</w:t>
            </w:r>
            <w:r w:rsidR="00547B58">
              <w:rPr>
                <w:rFonts w:hint="eastAsia"/>
                <w:sz w:val="21"/>
                <w:szCs w:val="21"/>
              </w:rPr>
              <w:t>습니</w:t>
            </w:r>
            <w:r>
              <w:rPr>
                <w:rFonts w:hint="eastAsia"/>
                <w:sz w:val="21"/>
                <w:szCs w:val="21"/>
              </w:rPr>
              <w:t>다.</w:t>
            </w:r>
          </w:p>
        </w:tc>
      </w:tr>
    </w:tbl>
    <w:p w:rsidR="00161708" w:rsidRPr="004968EA" w:rsidRDefault="00161708" w:rsidP="00787C9D">
      <w:pPr>
        <w:spacing w:after="0" w:line="360" w:lineRule="auto"/>
        <w:rPr>
          <w:sz w:val="21"/>
          <w:szCs w:val="21"/>
        </w:rPr>
      </w:pPr>
    </w:p>
    <w:p w:rsidR="00161708" w:rsidRPr="004968EA" w:rsidRDefault="000D7EED" w:rsidP="000D7EE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</w:t>
      </w:r>
      <w:r w:rsidR="000E47CD">
        <w:rPr>
          <w:rFonts w:hint="eastAsia"/>
        </w:rPr>
        <w:t>9</w:t>
      </w:r>
      <w:r>
        <w:rPr>
          <w:rFonts w:hint="eastAsia"/>
        </w:rPr>
        <w:t xml:space="preserve">조 </w:t>
      </w:r>
      <w:r w:rsidR="00161708" w:rsidRPr="004968EA">
        <w:rPr>
          <w:rFonts w:hint="eastAsia"/>
        </w:rPr>
        <w:t>[권리ㆍ의무의 양도금지]</w:t>
      </w:r>
    </w:p>
    <w:p w:rsidR="008D7559" w:rsidRPr="004968EA" w:rsidRDefault="000E47CD" w:rsidP="00787C9D">
      <w:p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양 당사자는 상대방의</w:t>
      </w:r>
      <w:r w:rsidR="00161708" w:rsidRPr="004968EA">
        <w:rPr>
          <w:rFonts w:hint="eastAsia"/>
          <w:sz w:val="21"/>
          <w:szCs w:val="21"/>
        </w:rPr>
        <w:t xml:space="preserve"> 사전 </w:t>
      </w:r>
      <w:r w:rsidR="00A91CB5">
        <w:rPr>
          <w:rFonts w:hint="eastAsia"/>
          <w:sz w:val="21"/>
          <w:szCs w:val="21"/>
        </w:rPr>
        <w:t xml:space="preserve">서면 </w:t>
      </w:r>
      <w:r w:rsidR="00161708" w:rsidRPr="004968EA">
        <w:rPr>
          <w:rFonts w:hint="eastAsia"/>
          <w:sz w:val="21"/>
          <w:szCs w:val="21"/>
        </w:rPr>
        <w:t xml:space="preserve">동의 없이 이 계약 또는 개별 약정서 상의 </w:t>
      </w:r>
      <w:proofErr w:type="spellStart"/>
      <w:r w:rsidR="00161708" w:rsidRPr="004968EA">
        <w:rPr>
          <w:rFonts w:hint="eastAsia"/>
          <w:sz w:val="21"/>
          <w:szCs w:val="21"/>
        </w:rPr>
        <w:t>권리ㆍ의무의</w:t>
      </w:r>
      <w:proofErr w:type="spellEnd"/>
      <w:r w:rsidR="00161708" w:rsidRPr="004968EA">
        <w:rPr>
          <w:rFonts w:hint="eastAsia"/>
          <w:sz w:val="21"/>
          <w:szCs w:val="21"/>
        </w:rPr>
        <w:t xml:space="preserve"> 전부 또는 일부를 제3자에게 양도 또는 </w:t>
      </w:r>
      <w:r w:rsidR="00A91CB5">
        <w:rPr>
          <w:rFonts w:hint="eastAsia"/>
          <w:sz w:val="21"/>
          <w:szCs w:val="21"/>
        </w:rPr>
        <w:t>담보로 제공</w:t>
      </w:r>
      <w:r w:rsidR="00161708" w:rsidRPr="004968EA">
        <w:rPr>
          <w:rFonts w:hint="eastAsia"/>
          <w:sz w:val="21"/>
          <w:szCs w:val="21"/>
        </w:rPr>
        <w:t xml:space="preserve">할 수 없다. </w:t>
      </w:r>
    </w:p>
    <w:p w:rsidR="000E47CD" w:rsidRDefault="000E47CD" w:rsidP="00787C9D">
      <w:pPr>
        <w:spacing w:after="0" w:line="360" w:lineRule="auto"/>
        <w:rPr>
          <w:rFonts w:ascii="HY헤드라인M" w:eastAsia="HY헤드라인M"/>
          <w:sz w:val="21"/>
          <w:szCs w:val="21"/>
          <w:u w:val="double"/>
        </w:rPr>
      </w:pPr>
    </w:p>
    <w:p w:rsidR="000E47CD" w:rsidRPr="004968EA" w:rsidRDefault="000E47CD" w:rsidP="000E47CD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제10조 </w:t>
      </w:r>
      <w:r w:rsidRPr="004968EA">
        <w:rPr>
          <w:rFonts w:hint="eastAsia"/>
        </w:rPr>
        <w:t>[</w:t>
      </w:r>
      <w:r>
        <w:rPr>
          <w:rFonts w:hint="eastAsia"/>
        </w:rPr>
        <w:t>계약의 효력</w:t>
      </w:r>
      <w:r w:rsidRPr="004968EA">
        <w:rPr>
          <w:rFonts w:hint="eastAsia"/>
        </w:rPr>
        <w:t>]</w:t>
      </w:r>
    </w:p>
    <w:p w:rsidR="000E47CD" w:rsidRPr="000E47CD" w:rsidRDefault="000E47CD" w:rsidP="000E47CD">
      <w:pPr>
        <w:spacing w:after="0" w:line="360" w:lineRule="auto"/>
        <w:ind w:left="800" w:hanging="8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 계약은 체결일로부터 유효하다. </w:t>
      </w:r>
    </w:p>
    <w:p w:rsidR="003109C4" w:rsidRPr="004968EA" w:rsidRDefault="003109C4" w:rsidP="00787C9D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24"/>
      </w:tblGrid>
      <w:tr w:rsidR="003109C4" w:rsidRPr="004968EA" w:rsidTr="003109C4">
        <w:tc>
          <w:tcPr>
            <w:tcW w:w="9224" w:type="dxa"/>
            <w:shd w:val="clear" w:color="auto" w:fill="DAEEF3" w:themeFill="accent5" w:themeFillTint="33"/>
          </w:tcPr>
          <w:p w:rsidR="003109C4" w:rsidRPr="004968EA" w:rsidRDefault="003109C4" w:rsidP="003109C4">
            <w:pPr>
              <w:spacing w:before="100" w:line="360" w:lineRule="auto"/>
              <w:rPr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0E47CD" w:rsidRDefault="000E47CD" w:rsidP="003109C4">
            <w:pPr>
              <w:pStyle w:val="a"/>
              <w:numPr>
                <w:ilvl w:val="0"/>
                <w:numId w:val="19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일정한 기간 동안의 거래를 전제로 계약하시는 경우에는 [계약기간]이라는 제목으로 계약의 효력 기간을 기재하시기 바랍니다. 아래와 같이 하실 수 있습니다. </w:t>
            </w:r>
          </w:p>
          <w:p w:rsidR="003109C4" w:rsidRDefault="000E47CD" w:rsidP="000E47CD">
            <w:pPr>
              <w:pStyle w:val="a"/>
              <w:numPr>
                <w:ilvl w:val="0"/>
                <w:numId w:val="0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① </w:t>
            </w:r>
            <w:r w:rsidR="003109C4" w:rsidRPr="004968EA">
              <w:rPr>
                <w:rFonts w:hint="eastAsia"/>
                <w:sz w:val="21"/>
                <w:szCs w:val="21"/>
              </w:rPr>
              <w:t xml:space="preserve">이 계약의 기간은 </w:t>
            </w:r>
            <w:r>
              <w:rPr>
                <w:rFonts w:hint="eastAsia"/>
                <w:sz w:val="21"/>
                <w:szCs w:val="21"/>
              </w:rPr>
              <w:t xml:space="preserve">체결일로부터 </w:t>
            </w:r>
            <w:proofErr w:type="gramStart"/>
            <w:r>
              <w:rPr>
                <w:rFonts w:hint="eastAsia"/>
                <w:sz w:val="21"/>
                <w:szCs w:val="21"/>
              </w:rPr>
              <w:t>[</w:t>
            </w:r>
            <w:r w:rsidR="004A516C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]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년간으로 한다. </w:t>
            </w:r>
          </w:p>
          <w:p w:rsidR="00547B58" w:rsidRPr="000E47CD" w:rsidRDefault="000E47CD" w:rsidP="000E47CD">
            <w:pPr>
              <w:pStyle w:val="a"/>
              <w:numPr>
                <w:ilvl w:val="0"/>
                <w:numId w:val="0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②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4968EA">
              <w:rPr>
                <w:rFonts w:hint="eastAsia"/>
                <w:sz w:val="21"/>
                <w:szCs w:val="21"/>
              </w:rPr>
              <w:t xml:space="preserve">매수인 또는 매도인이 계약기간의 만료일로부터 </w:t>
            </w:r>
            <w:r>
              <w:rPr>
                <w:rFonts w:hint="eastAsia"/>
                <w:sz w:val="21"/>
                <w:szCs w:val="21"/>
              </w:rPr>
              <w:t>30</w:t>
            </w:r>
            <w:r w:rsidRPr="004968EA">
              <w:rPr>
                <w:rFonts w:hint="eastAsia"/>
                <w:sz w:val="21"/>
                <w:szCs w:val="21"/>
              </w:rPr>
              <w:t xml:space="preserve">일 전까지 서면으로 상대방에게 계약조건의 변경이나 갱신거절 등 계약의 갱신과 관련한 별도의 의사표시를 하지 않는 경우, 이 계약은 종전과 동일한 조건으로 </w:t>
            </w:r>
            <w:r>
              <w:rPr>
                <w:rFonts w:hint="eastAsia"/>
                <w:sz w:val="21"/>
                <w:szCs w:val="21"/>
              </w:rPr>
              <w:t>동일한 기간 동안 자</w:t>
            </w:r>
            <w:r w:rsidRPr="004968EA">
              <w:rPr>
                <w:rFonts w:hint="eastAsia"/>
                <w:sz w:val="21"/>
                <w:szCs w:val="21"/>
              </w:rPr>
              <w:t>동 연장되는 것으로 본다.</w:t>
            </w:r>
          </w:p>
        </w:tc>
      </w:tr>
    </w:tbl>
    <w:p w:rsidR="003109C4" w:rsidRPr="004968EA" w:rsidRDefault="003109C4" w:rsidP="00787C9D">
      <w:pPr>
        <w:spacing w:after="0" w:line="360" w:lineRule="auto"/>
        <w:rPr>
          <w:sz w:val="21"/>
          <w:szCs w:val="21"/>
        </w:rPr>
      </w:pPr>
    </w:p>
    <w:p w:rsidR="009F6AB2" w:rsidRPr="004968EA" w:rsidRDefault="001304C7" w:rsidP="001304C7">
      <w:pPr>
        <w:pStyle w:val="1"/>
        <w:numPr>
          <w:ilvl w:val="0"/>
          <w:numId w:val="0"/>
        </w:numPr>
      </w:pPr>
      <w:r>
        <w:rPr>
          <w:rFonts w:hint="eastAsia"/>
        </w:rPr>
        <w:t xml:space="preserve">제11조 </w:t>
      </w:r>
      <w:r w:rsidR="00BB3A9E" w:rsidRPr="004968EA">
        <w:rPr>
          <w:rFonts w:hint="eastAsia"/>
        </w:rPr>
        <w:t xml:space="preserve">[계약의 </w:t>
      </w:r>
      <w:r>
        <w:rPr>
          <w:rFonts w:hint="eastAsia"/>
        </w:rPr>
        <w:t>해제</w:t>
      </w:r>
      <w:r>
        <w:rPr>
          <w:rFonts w:asciiTheme="majorEastAsia" w:hAnsiTheme="majorEastAsia" w:hint="eastAsia"/>
        </w:rPr>
        <w:t>·</w:t>
      </w:r>
      <w:r w:rsidR="00BB3A9E" w:rsidRPr="004968EA">
        <w:rPr>
          <w:rFonts w:hint="eastAsia"/>
        </w:rPr>
        <w:t>해지]</w:t>
      </w:r>
    </w:p>
    <w:p w:rsidR="00161708" w:rsidRPr="004968EA" w:rsidRDefault="00BB3A9E" w:rsidP="00BB3A9E">
      <w:pPr>
        <w:pStyle w:val="a"/>
        <w:numPr>
          <w:ilvl w:val="0"/>
          <w:numId w:val="21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매도인은 </w:t>
      </w:r>
      <w:r w:rsidR="003F193C">
        <w:rPr>
          <w:rFonts w:hint="eastAsia"/>
          <w:sz w:val="21"/>
          <w:szCs w:val="21"/>
        </w:rPr>
        <w:t xml:space="preserve">상대방에게 </w:t>
      </w:r>
      <w:r w:rsidRPr="004968EA">
        <w:rPr>
          <w:rFonts w:hint="eastAsia"/>
          <w:sz w:val="21"/>
          <w:szCs w:val="21"/>
        </w:rPr>
        <w:t xml:space="preserve">다음 각 호의 어느 하나에 해당하는 사유가 발생할 경우 즉시 이 계약을 </w:t>
      </w:r>
      <w:r w:rsidR="001304C7">
        <w:rPr>
          <w:rFonts w:hint="eastAsia"/>
          <w:sz w:val="21"/>
          <w:szCs w:val="21"/>
        </w:rPr>
        <w:t>해제</w:t>
      </w:r>
      <w:r w:rsidR="001304C7">
        <w:rPr>
          <w:rFonts w:asciiTheme="minorEastAsia" w:hAnsiTheme="minorEastAsia" w:hint="eastAsia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해지할 수 있다.</w:t>
      </w:r>
    </w:p>
    <w:p w:rsidR="00BB3A9E" w:rsidRPr="004968EA" w:rsidRDefault="00BB3A9E" w:rsidP="00BB3A9E">
      <w:pPr>
        <w:pStyle w:val="a"/>
        <w:numPr>
          <w:ilvl w:val="0"/>
          <w:numId w:val="2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매도인이 발행한 </w:t>
      </w:r>
      <w:proofErr w:type="spellStart"/>
      <w:r w:rsidRPr="004968EA">
        <w:rPr>
          <w:rFonts w:hint="eastAsia"/>
          <w:sz w:val="21"/>
          <w:szCs w:val="21"/>
        </w:rPr>
        <w:t>어음ㆍ수표가</w:t>
      </w:r>
      <w:proofErr w:type="spellEnd"/>
      <w:r w:rsidRPr="004968EA">
        <w:rPr>
          <w:rFonts w:hint="eastAsia"/>
          <w:sz w:val="21"/>
          <w:szCs w:val="21"/>
        </w:rPr>
        <w:t xml:space="preserve"> </w:t>
      </w:r>
      <w:proofErr w:type="spellStart"/>
      <w:r w:rsidRPr="004968EA">
        <w:rPr>
          <w:rFonts w:hint="eastAsia"/>
          <w:sz w:val="21"/>
          <w:szCs w:val="21"/>
        </w:rPr>
        <w:t>지급거절되거나</w:t>
      </w:r>
      <w:proofErr w:type="spellEnd"/>
      <w:r w:rsidRPr="004968EA">
        <w:rPr>
          <w:rFonts w:hint="eastAsia"/>
          <w:sz w:val="21"/>
          <w:szCs w:val="21"/>
        </w:rPr>
        <w:t xml:space="preserve">, 매수인 또는 매도인 자신에 의한 </w:t>
      </w:r>
      <w:proofErr w:type="spellStart"/>
      <w:r w:rsidRPr="004968EA">
        <w:rPr>
          <w:rFonts w:hint="eastAsia"/>
          <w:sz w:val="21"/>
          <w:szCs w:val="21"/>
        </w:rPr>
        <w:t>회생ㆍ파산절차의</w:t>
      </w:r>
      <w:proofErr w:type="spellEnd"/>
      <w:r w:rsidRPr="004968EA">
        <w:rPr>
          <w:rFonts w:hint="eastAsia"/>
          <w:sz w:val="21"/>
          <w:szCs w:val="21"/>
        </w:rPr>
        <w:t xml:space="preserve"> 신청이 있거나, 채권자의 신청에 의해 </w:t>
      </w:r>
      <w:proofErr w:type="spellStart"/>
      <w:r w:rsidRPr="004968EA">
        <w:rPr>
          <w:rFonts w:hint="eastAsia"/>
          <w:sz w:val="21"/>
          <w:szCs w:val="21"/>
        </w:rPr>
        <w:t>회생ㆍ파산절차</w:t>
      </w:r>
      <w:r w:rsidRPr="004968EA">
        <w:rPr>
          <w:rFonts w:hint="eastAsia"/>
          <w:sz w:val="21"/>
          <w:szCs w:val="21"/>
        </w:rPr>
        <w:lastRenderedPageBreak/>
        <w:t>가</w:t>
      </w:r>
      <w:proofErr w:type="spellEnd"/>
      <w:r w:rsidRPr="004968EA">
        <w:rPr>
          <w:rFonts w:hint="eastAsia"/>
          <w:sz w:val="21"/>
          <w:szCs w:val="21"/>
        </w:rPr>
        <w:t xml:space="preserve"> 개시된 경우</w:t>
      </w:r>
    </w:p>
    <w:p w:rsidR="00BB3A9E" w:rsidRPr="004968EA" w:rsidRDefault="00BB3A9E" w:rsidP="00BB3A9E">
      <w:pPr>
        <w:pStyle w:val="a"/>
        <w:numPr>
          <w:ilvl w:val="0"/>
          <w:numId w:val="2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매수인 또는 매도인이 영업정지, 영업취소 등의 행정처분을 받아 더 이상의 이 계약 이행이 곤란하게 된 경우</w:t>
      </w:r>
    </w:p>
    <w:p w:rsidR="00BB3A9E" w:rsidRPr="004968EA" w:rsidRDefault="00BB3A9E" w:rsidP="00787C9D">
      <w:pPr>
        <w:pStyle w:val="a"/>
        <w:numPr>
          <w:ilvl w:val="0"/>
          <w:numId w:val="2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매도인의 주요재산에 대하여 </w:t>
      </w:r>
      <w:r w:rsidR="00547B58" w:rsidRPr="00FB0AAF">
        <w:rPr>
          <w:rFonts w:hint="eastAsia"/>
          <w:sz w:val="21"/>
          <w:szCs w:val="21"/>
        </w:rPr>
        <w:t>가압류</w:t>
      </w:r>
      <w:r w:rsidR="00547B58">
        <w:rPr>
          <w:rFonts w:hint="eastAsia"/>
          <w:sz w:val="21"/>
          <w:szCs w:val="21"/>
        </w:rPr>
        <w:t>, 가처분</w:t>
      </w:r>
      <w:r w:rsidR="00547B58" w:rsidRPr="00FB0AAF">
        <w:rPr>
          <w:rFonts w:hint="eastAsia"/>
          <w:sz w:val="21"/>
          <w:szCs w:val="21"/>
        </w:rPr>
        <w:t>, 공공기관의 지급금지 요청 또는 강제집행의 통보</w:t>
      </w:r>
      <w:r w:rsidR="00547B58">
        <w:rPr>
          <w:rFonts w:hint="eastAsia"/>
          <w:sz w:val="21"/>
          <w:szCs w:val="21"/>
        </w:rPr>
        <w:t>를 받아</w:t>
      </w:r>
      <w:r w:rsidRPr="004968EA">
        <w:rPr>
          <w:rFonts w:hint="eastAsia"/>
          <w:sz w:val="21"/>
          <w:szCs w:val="21"/>
        </w:rPr>
        <w:t xml:space="preserve"> 더 이상의 이 계약</w:t>
      </w:r>
      <w:r w:rsidR="001304C7">
        <w:rPr>
          <w:rFonts w:hint="eastAsia"/>
          <w:sz w:val="21"/>
          <w:szCs w:val="21"/>
        </w:rPr>
        <w:t>의</w:t>
      </w:r>
      <w:r w:rsidRPr="004968EA">
        <w:rPr>
          <w:rFonts w:hint="eastAsia"/>
          <w:sz w:val="21"/>
          <w:szCs w:val="21"/>
        </w:rPr>
        <w:t xml:space="preserve"> 이행이 곤란하게 된 경우</w:t>
      </w:r>
    </w:p>
    <w:p w:rsidR="00BB3A9E" w:rsidRPr="004968EA" w:rsidRDefault="00BB3A9E" w:rsidP="00787C9D">
      <w:pPr>
        <w:pStyle w:val="a"/>
        <w:numPr>
          <w:ilvl w:val="0"/>
          <w:numId w:val="22"/>
        </w:num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매도인이 납품한 물품이 관계 법령에 저촉되거나, 매도인이 </w:t>
      </w:r>
      <w:proofErr w:type="spellStart"/>
      <w:r w:rsidRPr="004968EA">
        <w:rPr>
          <w:rFonts w:hint="eastAsia"/>
          <w:sz w:val="21"/>
          <w:szCs w:val="21"/>
        </w:rPr>
        <w:t>라이선스권자와</w:t>
      </w:r>
      <w:proofErr w:type="spellEnd"/>
      <w:r w:rsidRPr="004968EA">
        <w:rPr>
          <w:rFonts w:hint="eastAsia"/>
          <w:sz w:val="21"/>
          <w:szCs w:val="21"/>
        </w:rPr>
        <w:t xml:space="preserve"> 체결한 라이선스계약이 종료되어 해당 물품의 납품 또는 판매가 불가능하게 된 경우</w:t>
      </w:r>
    </w:p>
    <w:p w:rsidR="00BB3A9E" w:rsidRPr="004968EA" w:rsidRDefault="00BB3A9E" w:rsidP="00787C9D">
      <w:pPr>
        <w:pStyle w:val="a"/>
        <w:numPr>
          <w:ilvl w:val="0"/>
          <w:numId w:val="21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매수인 또는 매도인이 이 계약의 중요한 사항을 위반한 경우, </w:t>
      </w:r>
      <w:r w:rsidR="001304C7">
        <w:rPr>
          <w:rFonts w:hint="eastAsia"/>
          <w:sz w:val="21"/>
          <w:szCs w:val="21"/>
        </w:rPr>
        <w:t>14</w:t>
      </w:r>
      <w:r w:rsidRPr="004968EA">
        <w:rPr>
          <w:rFonts w:hint="eastAsia"/>
          <w:sz w:val="21"/>
          <w:szCs w:val="21"/>
        </w:rPr>
        <w:t xml:space="preserve">일 이상의 기간을 정하여 상대방에 대한 서면 통보로써 그 시정을 요구하고, 이 기간 내에 시정이 이루어지지 않으면 이 계약을 </w:t>
      </w:r>
      <w:r w:rsidR="001304C7">
        <w:rPr>
          <w:rFonts w:hint="eastAsia"/>
          <w:sz w:val="21"/>
          <w:szCs w:val="21"/>
        </w:rPr>
        <w:t>해제</w:t>
      </w:r>
      <w:r w:rsidR="001304C7">
        <w:rPr>
          <w:rFonts w:eastAsiaTheme="minorHAnsi"/>
          <w:sz w:val="21"/>
          <w:szCs w:val="21"/>
        </w:rPr>
        <w:t>·</w:t>
      </w:r>
      <w:r w:rsidRPr="004968EA">
        <w:rPr>
          <w:rFonts w:hint="eastAsia"/>
          <w:sz w:val="21"/>
          <w:szCs w:val="21"/>
        </w:rPr>
        <w:t>해지할 수 있다.</w:t>
      </w:r>
    </w:p>
    <w:p w:rsidR="003109C4" w:rsidRDefault="008704C8" w:rsidP="00787C9D">
      <w:pPr>
        <w:pStyle w:val="a"/>
        <w:numPr>
          <w:ilvl w:val="0"/>
          <w:numId w:val="21"/>
        </w:numPr>
        <w:spacing w:after="0" w:line="360" w:lineRule="auto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본</w:t>
      </w:r>
      <w:r w:rsidR="003109C4" w:rsidRPr="004968EA">
        <w:rPr>
          <w:rFonts w:hint="eastAsia"/>
          <w:sz w:val="21"/>
          <w:szCs w:val="21"/>
        </w:rPr>
        <w:t xml:space="preserve"> 조에 의하여 계약이 </w:t>
      </w:r>
      <w:r w:rsidR="001304C7">
        <w:rPr>
          <w:rFonts w:hint="eastAsia"/>
          <w:sz w:val="21"/>
          <w:szCs w:val="21"/>
        </w:rPr>
        <w:t>해제</w:t>
      </w:r>
      <w:r w:rsidR="001304C7">
        <w:rPr>
          <w:rFonts w:asciiTheme="minorEastAsia" w:hAnsiTheme="minorEastAsia" w:hint="eastAsia"/>
          <w:sz w:val="21"/>
          <w:szCs w:val="21"/>
        </w:rPr>
        <w:t>·</w:t>
      </w:r>
      <w:r w:rsidR="003109C4" w:rsidRPr="004968EA">
        <w:rPr>
          <w:rFonts w:hint="eastAsia"/>
          <w:sz w:val="21"/>
          <w:szCs w:val="21"/>
        </w:rPr>
        <w:t xml:space="preserve">해지될 경우, 계약 </w:t>
      </w:r>
      <w:r w:rsidR="001304C7">
        <w:rPr>
          <w:rFonts w:hint="eastAsia"/>
          <w:sz w:val="21"/>
          <w:szCs w:val="21"/>
        </w:rPr>
        <w:t>해제</w:t>
      </w:r>
      <w:r w:rsidR="001304C7">
        <w:rPr>
          <w:rFonts w:asciiTheme="minorEastAsia" w:hAnsiTheme="minorEastAsia" w:hint="eastAsia"/>
          <w:sz w:val="21"/>
          <w:szCs w:val="21"/>
        </w:rPr>
        <w:t>·</w:t>
      </w:r>
      <w:r w:rsidR="003109C4" w:rsidRPr="004968EA">
        <w:rPr>
          <w:rFonts w:hint="eastAsia"/>
          <w:sz w:val="21"/>
          <w:szCs w:val="21"/>
        </w:rPr>
        <w:t xml:space="preserve">해지에 관하여 책임 있는 당사자는 상대방에 대하여 계약 </w:t>
      </w:r>
      <w:r w:rsidR="001304C7">
        <w:rPr>
          <w:rFonts w:hint="eastAsia"/>
          <w:sz w:val="21"/>
          <w:szCs w:val="21"/>
        </w:rPr>
        <w:t>해제</w:t>
      </w:r>
      <w:r w:rsidR="001304C7">
        <w:rPr>
          <w:rFonts w:asciiTheme="minorEastAsia" w:hAnsiTheme="minorEastAsia" w:hint="eastAsia"/>
          <w:sz w:val="21"/>
          <w:szCs w:val="21"/>
        </w:rPr>
        <w:t>·</w:t>
      </w:r>
      <w:r w:rsidR="003109C4" w:rsidRPr="004968EA">
        <w:rPr>
          <w:rFonts w:hint="eastAsia"/>
          <w:sz w:val="21"/>
          <w:szCs w:val="21"/>
        </w:rPr>
        <w:t>해지로 인한 손해를 배상하여야 한다.</w:t>
      </w:r>
    </w:p>
    <w:p w:rsidR="001304C7" w:rsidRPr="004968EA" w:rsidRDefault="001304C7" w:rsidP="001304C7">
      <w:pPr>
        <w:pStyle w:val="a"/>
        <w:numPr>
          <w:ilvl w:val="0"/>
          <w:numId w:val="0"/>
        </w:numPr>
        <w:spacing w:after="0" w:line="360" w:lineRule="auto"/>
        <w:ind w:left="426"/>
        <w:rPr>
          <w:sz w:val="21"/>
          <w:szCs w:val="21"/>
        </w:rPr>
      </w:pPr>
    </w:p>
    <w:p w:rsidR="008704C8" w:rsidRDefault="001304C7" w:rsidP="001304C7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제12조 </w:t>
      </w:r>
      <w:r w:rsidR="008704C8">
        <w:rPr>
          <w:rFonts w:hint="eastAsia"/>
        </w:rPr>
        <w:t>[지체상금]</w:t>
      </w:r>
    </w:p>
    <w:p w:rsidR="008704C8" w:rsidRPr="00933C7A" w:rsidRDefault="008704C8" w:rsidP="00933C7A">
      <w:pPr>
        <w:pStyle w:val="a"/>
        <w:numPr>
          <w:ilvl w:val="0"/>
          <w:numId w:val="34"/>
        </w:numPr>
        <w:spacing w:after="0" w:line="360" w:lineRule="auto"/>
        <w:ind w:left="426"/>
        <w:rPr>
          <w:sz w:val="21"/>
          <w:szCs w:val="21"/>
        </w:rPr>
      </w:pPr>
      <w:r w:rsidRPr="00933C7A">
        <w:rPr>
          <w:rFonts w:hint="eastAsia"/>
          <w:sz w:val="21"/>
          <w:szCs w:val="21"/>
        </w:rPr>
        <w:t xml:space="preserve">매수인에게 책임 없는 사유로 인하여 매도인의 물품 납품이 지연되는 경우, 매도인은 지체일수 1일당 지연 물품 </w:t>
      </w:r>
      <w:proofErr w:type="spellStart"/>
      <w:r w:rsidRPr="00933C7A">
        <w:rPr>
          <w:rFonts w:hint="eastAsia"/>
          <w:sz w:val="21"/>
          <w:szCs w:val="21"/>
        </w:rPr>
        <w:t>해당액</w:t>
      </w:r>
      <w:proofErr w:type="spellEnd"/>
      <w:r w:rsidRPr="00933C7A">
        <w:rPr>
          <w:rFonts w:hint="eastAsia"/>
          <w:sz w:val="21"/>
          <w:szCs w:val="21"/>
        </w:rPr>
        <w:t>(합계)의</w:t>
      </w:r>
      <w:r w:rsidR="008B6041">
        <w:rPr>
          <w:rFonts w:hint="eastAsia"/>
          <w:sz w:val="21"/>
          <w:szCs w:val="21"/>
        </w:rPr>
        <w:t xml:space="preserve"> </w:t>
      </w:r>
      <w:r w:rsidR="004F6191">
        <w:rPr>
          <w:rFonts w:hint="eastAsia"/>
          <w:sz w:val="21"/>
          <w:szCs w:val="21"/>
        </w:rPr>
        <w:t>[  ]</w:t>
      </w:r>
      <w:r w:rsidRPr="00933C7A">
        <w:rPr>
          <w:rFonts w:hint="eastAsia"/>
          <w:sz w:val="21"/>
          <w:szCs w:val="21"/>
        </w:rPr>
        <w:t xml:space="preserve">%를 지연배상금으로 매수인에게 지급하여야 한다. 다만, 본 항에 의한 지연배상금은 매수인이 주문한 지연 상품의 </w:t>
      </w:r>
      <w:proofErr w:type="spellStart"/>
      <w:r w:rsidRPr="00933C7A">
        <w:rPr>
          <w:rFonts w:hint="eastAsia"/>
          <w:sz w:val="21"/>
          <w:szCs w:val="21"/>
        </w:rPr>
        <w:t>해당액</w:t>
      </w:r>
      <w:proofErr w:type="spellEnd"/>
      <w:r w:rsidRPr="00933C7A">
        <w:rPr>
          <w:rFonts w:hint="eastAsia"/>
          <w:sz w:val="21"/>
          <w:szCs w:val="21"/>
        </w:rPr>
        <w:t>(합계)을 초과하지 않는다.</w:t>
      </w:r>
    </w:p>
    <w:p w:rsidR="008704C8" w:rsidRDefault="00933C7A" w:rsidP="00933C7A">
      <w:pPr>
        <w:pStyle w:val="a"/>
        <w:numPr>
          <w:ilvl w:val="0"/>
          <w:numId w:val="34"/>
        </w:numPr>
        <w:spacing w:after="0" w:line="360" w:lineRule="auto"/>
        <w:ind w:left="426"/>
        <w:rPr>
          <w:sz w:val="21"/>
          <w:szCs w:val="21"/>
        </w:rPr>
      </w:pPr>
      <w:r w:rsidRPr="00933C7A">
        <w:rPr>
          <w:rFonts w:hint="eastAsia"/>
          <w:sz w:val="21"/>
          <w:szCs w:val="21"/>
        </w:rPr>
        <w:t xml:space="preserve">물품의 납품 지연 및 </w:t>
      </w:r>
      <w:proofErr w:type="spellStart"/>
      <w:r w:rsidRPr="00933C7A">
        <w:rPr>
          <w:rFonts w:hint="eastAsia"/>
          <w:sz w:val="21"/>
          <w:szCs w:val="21"/>
        </w:rPr>
        <w:t>오ㆍ미배송이</w:t>
      </w:r>
      <w:proofErr w:type="spellEnd"/>
      <w:r w:rsidRPr="00933C7A">
        <w:rPr>
          <w:rFonts w:hint="eastAsia"/>
          <w:sz w:val="21"/>
          <w:szCs w:val="21"/>
        </w:rPr>
        <w:t xml:space="preserve"> 매수인의 귀책사유로 인한 것이거나 천재지변 기타 불가항력의 사유로 인한 경우에는 매도인은 본 조의 의무를 부담하지 아니한다.</w:t>
      </w:r>
    </w:p>
    <w:p w:rsidR="001304C7" w:rsidRPr="004968EA" w:rsidRDefault="001304C7" w:rsidP="001304C7">
      <w:pPr>
        <w:spacing w:after="0" w:line="360" w:lineRule="auto"/>
        <w:rPr>
          <w:sz w:val="21"/>
          <w:szCs w:val="21"/>
        </w:rPr>
      </w:pPr>
    </w:p>
    <w:tbl>
      <w:tblPr>
        <w:tblStyle w:val="a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24"/>
      </w:tblGrid>
      <w:tr w:rsidR="001304C7" w:rsidRPr="004968EA" w:rsidTr="00D971A6">
        <w:tc>
          <w:tcPr>
            <w:tcW w:w="9224" w:type="dxa"/>
            <w:shd w:val="clear" w:color="auto" w:fill="DAEEF3" w:themeFill="accent5" w:themeFillTint="33"/>
          </w:tcPr>
          <w:p w:rsidR="001304C7" w:rsidRPr="004968EA" w:rsidRDefault="001304C7" w:rsidP="00D971A6">
            <w:pPr>
              <w:spacing w:before="100" w:line="360" w:lineRule="auto"/>
              <w:rPr>
                <w:sz w:val="21"/>
                <w:szCs w:val="21"/>
              </w:rPr>
            </w:pPr>
            <w:r w:rsidRPr="004968EA">
              <w:rPr>
                <w:rFonts w:ascii="HY헤드라인M" w:eastAsia="HY헤드라인M" w:hint="eastAsia"/>
                <w:sz w:val="21"/>
                <w:szCs w:val="21"/>
              </w:rPr>
              <w:t>[해설]</w:t>
            </w:r>
          </w:p>
          <w:p w:rsidR="001304C7" w:rsidRPr="001304C7" w:rsidRDefault="001304C7" w:rsidP="001304C7">
            <w:pPr>
              <w:pStyle w:val="a"/>
              <w:numPr>
                <w:ilvl w:val="0"/>
                <w:numId w:val="19"/>
              </w:numPr>
              <w:spacing w:line="360" w:lineRule="auto"/>
              <w:ind w:left="42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지체상금에 관한 내용이 불필요할 경우 삭제하시고 사용하시기 바랍니다. </w:t>
            </w:r>
          </w:p>
        </w:tc>
      </w:tr>
    </w:tbl>
    <w:p w:rsidR="001304C7" w:rsidRPr="004968EA" w:rsidRDefault="001304C7" w:rsidP="001304C7">
      <w:pPr>
        <w:spacing w:after="0" w:line="360" w:lineRule="auto"/>
        <w:rPr>
          <w:sz w:val="21"/>
          <w:szCs w:val="21"/>
        </w:rPr>
      </w:pPr>
    </w:p>
    <w:p w:rsidR="008704C8" w:rsidRDefault="001304C7" w:rsidP="001304C7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제13조 </w:t>
      </w:r>
      <w:r w:rsidR="00933C7A">
        <w:rPr>
          <w:rFonts w:hint="eastAsia"/>
        </w:rPr>
        <w:t>[손해배상 등]</w:t>
      </w:r>
    </w:p>
    <w:p w:rsidR="00D1172F" w:rsidRDefault="00933C7A" w:rsidP="00787C9D">
      <w:pPr>
        <w:spacing w:after="0" w:line="360" w:lineRule="auto"/>
        <w:rPr>
          <w:sz w:val="21"/>
          <w:szCs w:val="21"/>
        </w:rPr>
      </w:pPr>
      <w:r w:rsidRPr="001304C7">
        <w:rPr>
          <w:rFonts w:hint="eastAsia"/>
          <w:sz w:val="21"/>
          <w:szCs w:val="21"/>
        </w:rPr>
        <w:t>당사자 일방이 이 계약에서 정한 사항을 위반하</w:t>
      </w:r>
      <w:r w:rsidR="001304C7" w:rsidRPr="001304C7">
        <w:rPr>
          <w:rFonts w:hint="eastAsia"/>
          <w:sz w:val="21"/>
          <w:szCs w:val="21"/>
        </w:rPr>
        <w:t xml:space="preserve">여 </w:t>
      </w:r>
      <w:r w:rsidRPr="001304C7">
        <w:rPr>
          <w:rFonts w:hint="eastAsia"/>
          <w:sz w:val="21"/>
          <w:szCs w:val="21"/>
        </w:rPr>
        <w:t>상대방에게 손해를 가한 경우, 귀책사유 있는 당사자는 상대방이 입은 손해를 배상해야 한다.</w:t>
      </w:r>
    </w:p>
    <w:p w:rsidR="00D1172F" w:rsidRDefault="00D1172F" w:rsidP="00787C9D">
      <w:pPr>
        <w:spacing w:after="0" w:line="360" w:lineRule="auto"/>
        <w:rPr>
          <w:sz w:val="21"/>
          <w:szCs w:val="21"/>
        </w:rPr>
      </w:pPr>
    </w:p>
    <w:p w:rsidR="00D1172F" w:rsidRDefault="00D1172F" w:rsidP="00D1172F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>제1</w:t>
      </w:r>
      <w:r>
        <w:t>4</w:t>
      </w:r>
      <w:r>
        <w:rPr>
          <w:rFonts w:hint="eastAsia"/>
        </w:rPr>
        <w:t>조 [분쟁의 해결]</w:t>
      </w:r>
    </w:p>
    <w:p w:rsidR="00D1172F" w:rsidRPr="000E6240" w:rsidRDefault="00D1172F" w:rsidP="00D1172F">
      <w:pPr>
        <w:spacing w:after="0" w:line="360" w:lineRule="auto"/>
        <w:rPr>
          <w:rFonts w:eastAsiaTheme="minorHAnsi"/>
          <w:sz w:val="21"/>
          <w:szCs w:val="21"/>
        </w:rPr>
      </w:pPr>
      <w:r>
        <w:rPr>
          <w:rFonts w:hint="eastAsia"/>
          <w:sz w:val="21"/>
          <w:szCs w:val="21"/>
        </w:rPr>
        <w:t xml:space="preserve">이 계약으로 발생되는 모든 분쟁은 </w:t>
      </w:r>
      <w:proofErr w:type="spellStart"/>
      <w:r>
        <w:rPr>
          <w:rFonts w:hint="eastAsia"/>
          <w:sz w:val="21"/>
          <w:szCs w:val="21"/>
        </w:rPr>
        <w:t>대한상사중재원에서</w:t>
      </w:r>
      <w:proofErr w:type="spellEnd"/>
      <w:r>
        <w:rPr>
          <w:rFonts w:hint="eastAsia"/>
          <w:sz w:val="21"/>
          <w:szCs w:val="21"/>
        </w:rPr>
        <w:t xml:space="preserve"> 국내중재규칙에 따라 중재로 해결한다.</w:t>
      </w:r>
      <w:r>
        <w:rPr>
          <w:sz w:val="21"/>
          <w:szCs w:val="21"/>
        </w:rPr>
        <w:t xml:space="preserve"> </w:t>
      </w:r>
    </w:p>
    <w:p w:rsidR="0096093C" w:rsidRDefault="00D1172F" w:rsidP="00787C9D">
      <w:pPr>
        <w:spacing w:after="0" w:line="360" w:lineRule="auto"/>
        <w:rPr>
          <w:rFonts w:eastAsiaTheme="minorHAnsi"/>
          <w:sz w:val="21"/>
          <w:szCs w:val="21"/>
        </w:rPr>
      </w:pPr>
      <w:bookmarkStart w:id="16" w:name="_GoBack"/>
      <w:bookmarkEnd w:id="16"/>
      <w:r>
        <w:rPr>
          <w:rFonts w:eastAsiaTheme="minorHAnsi"/>
          <w:sz w:val="21"/>
          <w:szCs w:val="21"/>
        </w:rPr>
        <w:t xml:space="preserve"> </w:t>
      </w:r>
    </w:p>
    <w:p w:rsidR="003109C4" w:rsidRPr="004968EA" w:rsidRDefault="005E0051" w:rsidP="005E0051">
      <w:pPr>
        <w:pStyle w:val="1"/>
        <w:numPr>
          <w:ilvl w:val="0"/>
          <w:numId w:val="0"/>
        </w:numPr>
        <w:ind w:left="426" w:hanging="400"/>
      </w:pPr>
      <w:r>
        <w:rPr>
          <w:rFonts w:hint="eastAsia"/>
        </w:rPr>
        <w:t xml:space="preserve">제15조 </w:t>
      </w:r>
      <w:r w:rsidR="00CA24CA" w:rsidRPr="004968EA">
        <w:rPr>
          <w:rFonts w:hint="eastAsia"/>
        </w:rPr>
        <w:t>[</w:t>
      </w:r>
      <w:r w:rsidR="000E47CD">
        <w:rPr>
          <w:rFonts w:hint="eastAsia"/>
        </w:rPr>
        <w:t>기타</w:t>
      </w:r>
      <w:r w:rsidR="00CA24CA" w:rsidRPr="004968EA">
        <w:rPr>
          <w:rFonts w:hint="eastAsia"/>
        </w:rPr>
        <w:t>]</w:t>
      </w:r>
    </w:p>
    <w:p w:rsidR="003109C4" w:rsidRPr="004968EA" w:rsidRDefault="00CA24CA" w:rsidP="009D228C">
      <w:pPr>
        <w:pStyle w:val="a"/>
        <w:numPr>
          <w:ilvl w:val="0"/>
          <w:numId w:val="28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이 계약을 증명하기 위하여 2통의 계약서를 작성하고 </w:t>
      </w:r>
      <w:proofErr w:type="spellStart"/>
      <w:r w:rsidRPr="004968EA">
        <w:rPr>
          <w:rFonts w:hint="eastAsia"/>
          <w:sz w:val="21"/>
          <w:szCs w:val="21"/>
        </w:rPr>
        <w:t>기명날인하여</w:t>
      </w:r>
      <w:proofErr w:type="spellEnd"/>
      <w:r w:rsidRPr="004968EA">
        <w:rPr>
          <w:rFonts w:hint="eastAsia"/>
          <w:sz w:val="21"/>
          <w:szCs w:val="21"/>
        </w:rPr>
        <w:t xml:space="preserve"> 각각 1부씩 보관한다.</w:t>
      </w:r>
    </w:p>
    <w:p w:rsidR="00CA24CA" w:rsidRPr="004968EA" w:rsidRDefault="00CA24CA" w:rsidP="009D228C">
      <w:pPr>
        <w:pStyle w:val="a"/>
        <w:numPr>
          <w:ilvl w:val="0"/>
          <w:numId w:val="28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이 계약서에 기재된 내용만이 매수인과 매도인 사이에 합의된 내용이며, 이 이외의 내용에 대한 당사자 간의 어떠한 구두 합의도 당사자를 구속하지 않는다. 다만, 이 계약에서 이미 예정된 별도의 서면 약정은 이 계약에 우선하여 적용된다.</w:t>
      </w:r>
    </w:p>
    <w:p w:rsidR="00CA24CA" w:rsidRPr="004968EA" w:rsidRDefault="00CA24CA" w:rsidP="009D228C">
      <w:pPr>
        <w:pStyle w:val="a"/>
        <w:numPr>
          <w:ilvl w:val="0"/>
          <w:numId w:val="28"/>
        </w:numPr>
        <w:spacing w:after="0" w:line="360" w:lineRule="auto"/>
        <w:ind w:left="426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 xml:space="preserve">이 계약서의 내용은 매수인과 매도인 사이의 서면 합의에 의해서만 변경되거나 수정될 수 있으며, 그 변경 또는 수정은 </w:t>
      </w:r>
      <w:r w:rsidR="009D228C" w:rsidRPr="004968EA">
        <w:rPr>
          <w:rFonts w:hint="eastAsia"/>
          <w:sz w:val="21"/>
          <w:szCs w:val="21"/>
        </w:rPr>
        <w:t xml:space="preserve">매수인과 매도인이 해당 서면에 서명 또는 </w:t>
      </w:r>
      <w:proofErr w:type="spellStart"/>
      <w:r w:rsidR="009D228C" w:rsidRPr="004968EA">
        <w:rPr>
          <w:rFonts w:hint="eastAsia"/>
          <w:sz w:val="21"/>
          <w:szCs w:val="21"/>
        </w:rPr>
        <w:t>기명날인함과</w:t>
      </w:r>
      <w:proofErr w:type="spellEnd"/>
      <w:r w:rsidR="009D228C" w:rsidRPr="004968EA">
        <w:rPr>
          <w:rFonts w:hint="eastAsia"/>
          <w:sz w:val="21"/>
          <w:szCs w:val="21"/>
        </w:rPr>
        <w:t xml:space="preserve"> 동시에 그 효력을 발생한다.</w:t>
      </w: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</w:p>
    <w:p w:rsidR="009D228C" w:rsidRPr="004968EA" w:rsidRDefault="009D228C" w:rsidP="009D228C">
      <w:pPr>
        <w:spacing w:after="0" w:line="360" w:lineRule="auto"/>
        <w:jc w:val="center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OOOO년 OO월 OO일</w:t>
      </w: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</w:p>
    <w:p w:rsidR="009D228C" w:rsidRPr="004968EA" w:rsidRDefault="009D228C" w:rsidP="00787C9D">
      <w:pPr>
        <w:spacing w:after="0" w:line="360" w:lineRule="auto"/>
        <w:rPr>
          <w:b/>
          <w:sz w:val="21"/>
          <w:szCs w:val="21"/>
          <w:u w:val="single"/>
        </w:rPr>
      </w:pPr>
      <w:r w:rsidRPr="004968EA">
        <w:rPr>
          <w:rFonts w:hint="eastAsia"/>
          <w:b/>
          <w:sz w:val="21"/>
          <w:szCs w:val="21"/>
          <w:u w:val="single"/>
        </w:rPr>
        <w:lastRenderedPageBreak/>
        <w:t>매수인</w:t>
      </w: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주소:</w:t>
      </w: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상호:</w:t>
      </w:r>
    </w:p>
    <w:p w:rsidR="009D228C" w:rsidRPr="004968EA" w:rsidRDefault="009D228C" w:rsidP="00787C9D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대표이사:</w:t>
      </w:r>
      <w:r w:rsidRPr="004968EA">
        <w:rPr>
          <w:rFonts w:hint="eastAsia"/>
          <w:sz w:val="21"/>
          <w:szCs w:val="21"/>
        </w:rPr>
        <w:tab/>
      </w:r>
      <w:r w:rsidRPr="004968EA">
        <w:rPr>
          <w:rFonts w:hint="eastAsia"/>
          <w:sz w:val="21"/>
          <w:szCs w:val="21"/>
        </w:rPr>
        <w:tab/>
        <w:t>(인)</w:t>
      </w:r>
    </w:p>
    <w:p w:rsidR="00161708" w:rsidRPr="004968EA" w:rsidRDefault="00161708" w:rsidP="00787C9D">
      <w:pPr>
        <w:spacing w:after="0" w:line="360" w:lineRule="auto"/>
        <w:rPr>
          <w:sz w:val="21"/>
          <w:szCs w:val="21"/>
        </w:rPr>
      </w:pPr>
    </w:p>
    <w:p w:rsidR="009D228C" w:rsidRPr="004968EA" w:rsidRDefault="009D228C" w:rsidP="009D228C">
      <w:pPr>
        <w:spacing w:after="0" w:line="360" w:lineRule="auto"/>
        <w:rPr>
          <w:b/>
          <w:sz w:val="21"/>
          <w:szCs w:val="21"/>
          <w:u w:val="single"/>
        </w:rPr>
      </w:pPr>
      <w:r w:rsidRPr="004968EA">
        <w:rPr>
          <w:rFonts w:hint="eastAsia"/>
          <w:b/>
          <w:sz w:val="21"/>
          <w:szCs w:val="21"/>
          <w:u w:val="single"/>
        </w:rPr>
        <w:t>매도인</w:t>
      </w:r>
    </w:p>
    <w:p w:rsidR="009D228C" w:rsidRPr="004968EA" w:rsidRDefault="009D228C" w:rsidP="009D22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주소:</w:t>
      </w:r>
    </w:p>
    <w:p w:rsidR="009D228C" w:rsidRPr="004968EA" w:rsidRDefault="009D228C" w:rsidP="009D22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상호:</w:t>
      </w:r>
    </w:p>
    <w:p w:rsidR="009D228C" w:rsidRPr="004968EA" w:rsidRDefault="009D228C" w:rsidP="009D228C">
      <w:pPr>
        <w:spacing w:after="0" w:line="360" w:lineRule="auto"/>
        <w:rPr>
          <w:sz w:val="21"/>
          <w:szCs w:val="21"/>
        </w:rPr>
      </w:pPr>
      <w:r w:rsidRPr="004968EA">
        <w:rPr>
          <w:rFonts w:hint="eastAsia"/>
          <w:sz w:val="21"/>
          <w:szCs w:val="21"/>
        </w:rPr>
        <w:t>대표이사:</w:t>
      </w:r>
      <w:r w:rsidRPr="004968EA">
        <w:rPr>
          <w:rFonts w:hint="eastAsia"/>
          <w:sz w:val="21"/>
          <w:szCs w:val="21"/>
        </w:rPr>
        <w:tab/>
      </w:r>
      <w:r w:rsidRPr="004968EA">
        <w:rPr>
          <w:rFonts w:hint="eastAsia"/>
          <w:sz w:val="21"/>
          <w:szCs w:val="21"/>
        </w:rPr>
        <w:tab/>
        <w:t>(인)</w:t>
      </w:r>
    </w:p>
    <w:p w:rsidR="00161708" w:rsidRPr="004968EA" w:rsidRDefault="00161708" w:rsidP="00787C9D">
      <w:pPr>
        <w:spacing w:after="0" w:line="360" w:lineRule="auto"/>
        <w:rPr>
          <w:sz w:val="21"/>
          <w:szCs w:val="21"/>
        </w:rPr>
      </w:pPr>
    </w:p>
    <w:sectPr w:rsidR="00161708" w:rsidRPr="004968EA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34B" w:rsidRDefault="00A4634B" w:rsidP="008D7559">
      <w:pPr>
        <w:spacing w:after="0" w:line="240" w:lineRule="auto"/>
      </w:pPr>
      <w:r>
        <w:separator/>
      </w:r>
    </w:p>
  </w:endnote>
  <w:endnote w:type="continuationSeparator" w:id="0">
    <w:p w:rsidR="00A4634B" w:rsidRDefault="00A4634B" w:rsidP="008D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976844"/>
      <w:docPartObj>
        <w:docPartGallery w:val="Page Numbers (Bottom of Page)"/>
        <w:docPartUnique/>
      </w:docPartObj>
    </w:sdtPr>
    <w:sdtEndPr/>
    <w:sdtContent>
      <w:p w:rsidR="00342F3A" w:rsidRDefault="00342F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4B3" w:rsidRPr="003044B3">
          <w:rPr>
            <w:noProof/>
            <w:lang w:val="ko-KR"/>
          </w:rPr>
          <w:t>10</w:t>
        </w:r>
        <w:r>
          <w:fldChar w:fldCharType="end"/>
        </w:r>
      </w:p>
    </w:sdtContent>
  </w:sdt>
  <w:p w:rsidR="00342F3A" w:rsidRDefault="00342F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34B" w:rsidRDefault="00A4634B" w:rsidP="008D7559">
      <w:pPr>
        <w:spacing w:after="0" w:line="240" w:lineRule="auto"/>
      </w:pPr>
      <w:r>
        <w:separator/>
      </w:r>
    </w:p>
  </w:footnote>
  <w:footnote w:type="continuationSeparator" w:id="0">
    <w:p w:rsidR="00A4634B" w:rsidRDefault="00A4634B" w:rsidP="008D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47B"/>
    <w:multiLevelType w:val="hybridMultilevel"/>
    <w:tmpl w:val="F5DA4712"/>
    <w:lvl w:ilvl="0" w:tplc="061E013E">
      <w:start w:val="1"/>
      <w:numFmt w:val="decimal"/>
      <w:lvlText w:val="제%1조"/>
      <w:lvlJc w:val="left"/>
      <w:pPr>
        <w:ind w:left="6966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7366" w:hanging="400"/>
      </w:pPr>
    </w:lvl>
    <w:lvl w:ilvl="2" w:tplc="0409001B" w:tentative="1">
      <w:start w:val="1"/>
      <w:numFmt w:val="lowerRoman"/>
      <w:lvlText w:val="%3."/>
      <w:lvlJc w:val="right"/>
      <w:pPr>
        <w:ind w:left="7766" w:hanging="400"/>
      </w:pPr>
    </w:lvl>
    <w:lvl w:ilvl="3" w:tplc="0409000F" w:tentative="1">
      <w:start w:val="1"/>
      <w:numFmt w:val="decimal"/>
      <w:lvlText w:val="%4."/>
      <w:lvlJc w:val="left"/>
      <w:pPr>
        <w:ind w:left="8166" w:hanging="400"/>
      </w:pPr>
    </w:lvl>
    <w:lvl w:ilvl="4" w:tplc="04090019" w:tentative="1">
      <w:start w:val="1"/>
      <w:numFmt w:val="upperLetter"/>
      <w:lvlText w:val="%5."/>
      <w:lvlJc w:val="left"/>
      <w:pPr>
        <w:ind w:left="8566" w:hanging="400"/>
      </w:pPr>
    </w:lvl>
    <w:lvl w:ilvl="5" w:tplc="0409001B" w:tentative="1">
      <w:start w:val="1"/>
      <w:numFmt w:val="lowerRoman"/>
      <w:lvlText w:val="%6."/>
      <w:lvlJc w:val="right"/>
      <w:pPr>
        <w:ind w:left="8966" w:hanging="400"/>
      </w:pPr>
    </w:lvl>
    <w:lvl w:ilvl="6" w:tplc="0409000F" w:tentative="1">
      <w:start w:val="1"/>
      <w:numFmt w:val="decimal"/>
      <w:lvlText w:val="%7."/>
      <w:lvlJc w:val="left"/>
      <w:pPr>
        <w:ind w:left="9366" w:hanging="400"/>
      </w:pPr>
    </w:lvl>
    <w:lvl w:ilvl="7" w:tplc="04090019" w:tentative="1">
      <w:start w:val="1"/>
      <w:numFmt w:val="upperLetter"/>
      <w:lvlText w:val="%8."/>
      <w:lvlJc w:val="left"/>
      <w:pPr>
        <w:ind w:left="9766" w:hanging="400"/>
      </w:pPr>
    </w:lvl>
    <w:lvl w:ilvl="8" w:tplc="0409001B" w:tentative="1">
      <w:start w:val="1"/>
      <w:numFmt w:val="lowerRoman"/>
      <w:lvlText w:val="%9."/>
      <w:lvlJc w:val="right"/>
      <w:pPr>
        <w:ind w:left="10166" w:hanging="400"/>
      </w:pPr>
    </w:lvl>
  </w:abstractNum>
  <w:abstractNum w:abstractNumId="1">
    <w:nsid w:val="071E2901"/>
    <w:multiLevelType w:val="hybridMultilevel"/>
    <w:tmpl w:val="AAAAE37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094D06C8"/>
    <w:multiLevelType w:val="hybridMultilevel"/>
    <w:tmpl w:val="98009D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EB29FF"/>
    <w:multiLevelType w:val="hybridMultilevel"/>
    <w:tmpl w:val="A7DC561C"/>
    <w:lvl w:ilvl="0" w:tplc="EE7CB264">
      <w:start w:val="1"/>
      <w:numFmt w:val="decimal"/>
      <w:pStyle w:val="a"/>
      <w:lvlText w:val="제%1조"/>
      <w:lvlJc w:val="left"/>
      <w:pPr>
        <w:ind w:left="800" w:hanging="80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855387"/>
    <w:multiLevelType w:val="hybridMultilevel"/>
    <w:tmpl w:val="C90A3C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09032B"/>
    <w:multiLevelType w:val="hybridMultilevel"/>
    <w:tmpl w:val="857C79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706E22"/>
    <w:multiLevelType w:val="hybridMultilevel"/>
    <w:tmpl w:val="A0124C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9E7B07"/>
    <w:multiLevelType w:val="hybridMultilevel"/>
    <w:tmpl w:val="1D8E2B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AA3AF7"/>
    <w:multiLevelType w:val="hybridMultilevel"/>
    <w:tmpl w:val="1E40F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6047DF"/>
    <w:multiLevelType w:val="hybridMultilevel"/>
    <w:tmpl w:val="596AC6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A8602F"/>
    <w:multiLevelType w:val="hybridMultilevel"/>
    <w:tmpl w:val="3C8E7B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396651"/>
    <w:multiLevelType w:val="hybridMultilevel"/>
    <w:tmpl w:val="3C8E7B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B841E1"/>
    <w:multiLevelType w:val="hybridMultilevel"/>
    <w:tmpl w:val="121AC9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A972496"/>
    <w:multiLevelType w:val="hybridMultilevel"/>
    <w:tmpl w:val="A0A432C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AD16009"/>
    <w:multiLevelType w:val="hybridMultilevel"/>
    <w:tmpl w:val="E4ECEC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2146458"/>
    <w:multiLevelType w:val="hybridMultilevel"/>
    <w:tmpl w:val="9A7E7A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842FCD"/>
    <w:multiLevelType w:val="hybridMultilevel"/>
    <w:tmpl w:val="FFCE2F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4014D57"/>
    <w:multiLevelType w:val="hybridMultilevel"/>
    <w:tmpl w:val="9D5C7F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7614805"/>
    <w:multiLevelType w:val="hybridMultilevel"/>
    <w:tmpl w:val="321492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BF03831"/>
    <w:multiLevelType w:val="hybridMultilevel"/>
    <w:tmpl w:val="E05223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AD5D1C"/>
    <w:multiLevelType w:val="hybridMultilevel"/>
    <w:tmpl w:val="EE0A88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63533CF"/>
    <w:multiLevelType w:val="hybridMultilevel"/>
    <w:tmpl w:val="A1D4CD5C"/>
    <w:lvl w:ilvl="0" w:tplc="E9842176">
      <w:start w:val="1"/>
      <w:numFmt w:val="decimal"/>
      <w:lvlText w:val="제%1조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66847D8"/>
    <w:multiLevelType w:val="hybridMultilevel"/>
    <w:tmpl w:val="B9488F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9A74340"/>
    <w:multiLevelType w:val="hybridMultilevel"/>
    <w:tmpl w:val="553E9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AE86075"/>
    <w:multiLevelType w:val="hybridMultilevel"/>
    <w:tmpl w:val="82EE784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F5D710A"/>
    <w:multiLevelType w:val="hybridMultilevel"/>
    <w:tmpl w:val="CBC61B3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36805E6"/>
    <w:multiLevelType w:val="hybridMultilevel"/>
    <w:tmpl w:val="039CE4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7F93378"/>
    <w:multiLevelType w:val="hybridMultilevel"/>
    <w:tmpl w:val="689223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4757EF"/>
    <w:multiLevelType w:val="hybridMultilevel"/>
    <w:tmpl w:val="695ED688"/>
    <w:lvl w:ilvl="0" w:tplc="BF386B42">
      <w:start w:val="1"/>
      <w:numFmt w:val="decimal"/>
      <w:pStyle w:val="1"/>
      <w:lvlText w:val="제%1조"/>
      <w:lvlJc w:val="left"/>
      <w:pPr>
        <w:ind w:left="826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>
    <w:nsid w:val="58707CFE"/>
    <w:multiLevelType w:val="hybridMultilevel"/>
    <w:tmpl w:val="96FE2B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B0929E2"/>
    <w:multiLevelType w:val="hybridMultilevel"/>
    <w:tmpl w:val="06E834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DA70F92"/>
    <w:multiLevelType w:val="hybridMultilevel"/>
    <w:tmpl w:val="0416FD66"/>
    <w:lvl w:ilvl="0" w:tplc="E9842176">
      <w:start w:val="1"/>
      <w:numFmt w:val="decimal"/>
      <w:lvlText w:val="제%1조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5136914"/>
    <w:multiLevelType w:val="hybridMultilevel"/>
    <w:tmpl w:val="C052AC9A"/>
    <w:lvl w:ilvl="0" w:tplc="41164008">
      <w:start w:val="1"/>
      <w:numFmt w:val="decimal"/>
      <w:lvlText w:val="제%1항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6B75685"/>
    <w:multiLevelType w:val="hybridMultilevel"/>
    <w:tmpl w:val="DBF27B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A2D1FFB"/>
    <w:multiLevelType w:val="hybridMultilevel"/>
    <w:tmpl w:val="271237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CD56812"/>
    <w:multiLevelType w:val="hybridMultilevel"/>
    <w:tmpl w:val="925074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0582099"/>
    <w:multiLevelType w:val="hybridMultilevel"/>
    <w:tmpl w:val="6D967B8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>
    <w:nsid w:val="70DD2EEB"/>
    <w:multiLevelType w:val="hybridMultilevel"/>
    <w:tmpl w:val="C600713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3926A6F"/>
    <w:multiLevelType w:val="hybridMultilevel"/>
    <w:tmpl w:val="BD2E04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7B9426E"/>
    <w:multiLevelType w:val="hybridMultilevel"/>
    <w:tmpl w:val="4DA880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A78223E"/>
    <w:multiLevelType w:val="hybridMultilevel"/>
    <w:tmpl w:val="CEF65D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C4070A7"/>
    <w:multiLevelType w:val="hybridMultilevel"/>
    <w:tmpl w:val="17F2F4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34"/>
  </w:num>
  <w:num w:numId="3">
    <w:abstractNumId w:val="5"/>
  </w:num>
  <w:num w:numId="4">
    <w:abstractNumId w:val="14"/>
  </w:num>
  <w:num w:numId="5">
    <w:abstractNumId w:val="26"/>
  </w:num>
  <w:num w:numId="6">
    <w:abstractNumId w:val="31"/>
  </w:num>
  <w:num w:numId="7">
    <w:abstractNumId w:val="21"/>
  </w:num>
  <w:num w:numId="8">
    <w:abstractNumId w:val="4"/>
  </w:num>
  <w:num w:numId="9">
    <w:abstractNumId w:val="8"/>
  </w:num>
  <w:num w:numId="10">
    <w:abstractNumId w:val="36"/>
  </w:num>
  <w:num w:numId="11">
    <w:abstractNumId w:val="30"/>
  </w:num>
  <w:num w:numId="12">
    <w:abstractNumId w:val="40"/>
  </w:num>
  <w:num w:numId="13">
    <w:abstractNumId w:val="0"/>
  </w:num>
  <w:num w:numId="14">
    <w:abstractNumId w:val="11"/>
  </w:num>
  <w:num w:numId="15">
    <w:abstractNumId w:val="29"/>
  </w:num>
  <w:num w:numId="16">
    <w:abstractNumId w:val="25"/>
  </w:num>
  <w:num w:numId="17">
    <w:abstractNumId w:val="7"/>
  </w:num>
  <w:num w:numId="18">
    <w:abstractNumId w:val="18"/>
  </w:num>
  <w:num w:numId="19">
    <w:abstractNumId w:val="13"/>
  </w:num>
  <w:num w:numId="20">
    <w:abstractNumId w:val="15"/>
  </w:num>
  <w:num w:numId="21">
    <w:abstractNumId w:val="37"/>
  </w:num>
  <w:num w:numId="22">
    <w:abstractNumId w:val="23"/>
  </w:num>
  <w:num w:numId="23">
    <w:abstractNumId w:val="16"/>
  </w:num>
  <w:num w:numId="24">
    <w:abstractNumId w:val="17"/>
  </w:num>
  <w:num w:numId="25">
    <w:abstractNumId w:val="6"/>
  </w:num>
  <w:num w:numId="26">
    <w:abstractNumId w:val="9"/>
  </w:num>
  <w:num w:numId="27">
    <w:abstractNumId w:val="41"/>
  </w:num>
  <w:num w:numId="28">
    <w:abstractNumId w:val="2"/>
  </w:num>
  <w:num w:numId="29">
    <w:abstractNumId w:val="0"/>
    <w:lvlOverride w:ilvl="0">
      <w:startOverride w:val="6"/>
    </w:lvlOverride>
  </w:num>
  <w:num w:numId="30">
    <w:abstractNumId w:val="12"/>
  </w:num>
  <w:num w:numId="31">
    <w:abstractNumId w:val="35"/>
  </w:num>
  <w:num w:numId="32">
    <w:abstractNumId w:val="39"/>
  </w:num>
  <w:num w:numId="33">
    <w:abstractNumId w:val="0"/>
    <w:lvlOverride w:ilvl="0">
      <w:startOverride w:val="3"/>
    </w:lvlOverride>
  </w:num>
  <w:num w:numId="34">
    <w:abstractNumId w:val="38"/>
  </w:num>
  <w:num w:numId="35">
    <w:abstractNumId w:val="27"/>
  </w:num>
  <w:num w:numId="36">
    <w:abstractNumId w:val="19"/>
  </w:num>
  <w:num w:numId="37">
    <w:abstractNumId w:val="32"/>
  </w:num>
  <w:num w:numId="38">
    <w:abstractNumId w:val="24"/>
  </w:num>
  <w:num w:numId="39">
    <w:abstractNumId w:val="22"/>
  </w:num>
  <w:num w:numId="40">
    <w:abstractNumId w:val="20"/>
  </w:num>
  <w:num w:numId="41">
    <w:abstractNumId w:val="1"/>
  </w:num>
  <w:num w:numId="42">
    <w:abstractNumId w:val="33"/>
  </w:num>
  <w:num w:numId="43">
    <w:abstractNumId w:val="28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A1"/>
    <w:rsid w:val="0000050F"/>
    <w:rsid w:val="0002760D"/>
    <w:rsid w:val="00036321"/>
    <w:rsid w:val="00056B46"/>
    <w:rsid w:val="000D7EED"/>
    <w:rsid w:val="000E47CD"/>
    <w:rsid w:val="000E499B"/>
    <w:rsid w:val="00103EBB"/>
    <w:rsid w:val="001304C7"/>
    <w:rsid w:val="00136EC4"/>
    <w:rsid w:val="00161708"/>
    <w:rsid w:val="00184D4A"/>
    <w:rsid w:val="001C5208"/>
    <w:rsid w:val="001D7031"/>
    <w:rsid w:val="001F434C"/>
    <w:rsid w:val="00251913"/>
    <w:rsid w:val="002E3724"/>
    <w:rsid w:val="003044B3"/>
    <w:rsid w:val="003109C4"/>
    <w:rsid w:val="00334345"/>
    <w:rsid w:val="00342F3A"/>
    <w:rsid w:val="00397F09"/>
    <w:rsid w:val="003C18E4"/>
    <w:rsid w:val="003F193C"/>
    <w:rsid w:val="00404B49"/>
    <w:rsid w:val="0042432D"/>
    <w:rsid w:val="004403B8"/>
    <w:rsid w:val="00440DD4"/>
    <w:rsid w:val="00480E70"/>
    <w:rsid w:val="004968EA"/>
    <w:rsid w:val="004A516C"/>
    <w:rsid w:val="004F6191"/>
    <w:rsid w:val="00547B58"/>
    <w:rsid w:val="00595759"/>
    <w:rsid w:val="005A13A1"/>
    <w:rsid w:val="005A7B8D"/>
    <w:rsid w:val="005C372C"/>
    <w:rsid w:val="005C5A6F"/>
    <w:rsid w:val="005E0051"/>
    <w:rsid w:val="005E404C"/>
    <w:rsid w:val="00602576"/>
    <w:rsid w:val="00670E70"/>
    <w:rsid w:val="0067147D"/>
    <w:rsid w:val="00681110"/>
    <w:rsid w:val="007164DE"/>
    <w:rsid w:val="007171B9"/>
    <w:rsid w:val="0071799A"/>
    <w:rsid w:val="00765EFB"/>
    <w:rsid w:val="00776DF4"/>
    <w:rsid w:val="00777261"/>
    <w:rsid w:val="00787C9D"/>
    <w:rsid w:val="007C3EC4"/>
    <w:rsid w:val="00814268"/>
    <w:rsid w:val="008229E3"/>
    <w:rsid w:val="008704C8"/>
    <w:rsid w:val="008718DD"/>
    <w:rsid w:val="008B6041"/>
    <w:rsid w:val="008D7559"/>
    <w:rsid w:val="00915C20"/>
    <w:rsid w:val="0093083B"/>
    <w:rsid w:val="00933C7A"/>
    <w:rsid w:val="00956723"/>
    <w:rsid w:val="0096093C"/>
    <w:rsid w:val="00964C93"/>
    <w:rsid w:val="00977ACF"/>
    <w:rsid w:val="009D228C"/>
    <w:rsid w:val="009D2CD3"/>
    <w:rsid w:val="009F38EE"/>
    <w:rsid w:val="009F6AB2"/>
    <w:rsid w:val="00A017B4"/>
    <w:rsid w:val="00A27EC0"/>
    <w:rsid w:val="00A4615E"/>
    <w:rsid w:val="00A4634B"/>
    <w:rsid w:val="00A91CB5"/>
    <w:rsid w:val="00AA2B66"/>
    <w:rsid w:val="00AA7090"/>
    <w:rsid w:val="00AB1F40"/>
    <w:rsid w:val="00AB680B"/>
    <w:rsid w:val="00AE786C"/>
    <w:rsid w:val="00B03191"/>
    <w:rsid w:val="00B04D1E"/>
    <w:rsid w:val="00B355A6"/>
    <w:rsid w:val="00B451F4"/>
    <w:rsid w:val="00BB3A9E"/>
    <w:rsid w:val="00BD5100"/>
    <w:rsid w:val="00C108CB"/>
    <w:rsid w:val="00C25916"/>
    <w:rsid w:val="00C65A32"/>
    <w:rsid w:val="00C72730"/>
    <w:rsid w:val="00CA24CA"/>
    <w:rsid w:val="00CB51A5"/>
    <w:rsid w:val="00CD0A6A"/>
    <w:rsid w:val="00D1172F"/>
    <w:rsid w:val="00D558C7"/>
    <w:rsid w:val="00D6111D"/>
    <w:rsid w:val="00D94490"/>
    <w:rsid w:val="00DD7DA4"/>
    <w:rsid w:val="00DE190D"/>
    <w:rsid w:val="00E3491A"/>
    <w:rsid w:val="00E657FA"/>
    <w:rsid w:val="00E9739B"/>
    <w:rsid w:val="00EA0B6C"/>
    <w:rsid w:val="00F17FA9"/>
    <w:rsid w:val="00F51EAE"/>
    <w:rsid w:val="00FB0AAF"/>
    <w:rsid w:val="00F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939F6-A858-49FD-A2EE-85C371A8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4345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47B58"/>
    <w:pPr>
      <w:keepNext/>
      <w:numPr>
        <w:numId w:val="43"/>
      </w:numPr>
      <w:ind w:left="426"/>
      <w:outlineLvl w:val="0"/>
    </w:pPr>
    <w:rPr>
      <w:rFonts w:asciiTheme="majorHAnsi" w:eastAsiaTheme="majorEastAsia" w:hAnsiTheme="majorHAnsi" w:cstheme="majorBidi"/>
      <w:b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5A13A1"/>
    <w:pPr>
      <w:numPr>
        <w:numId w:val="1"/>
      </w:numPr>
    </w:pPr>
  </w:style>
  <w:style w:type="table" w:styleId="a4">
    <w:name w:val="Table Grid"/>
    <w:basedOn w:val="a2"/>
    <w:uiPriority w:val="59"/>
    <w:rsid w:val="009D2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1"/>
    <w:link w:val="1"/>
    <w:uiPriority w:val="9"/>
    <w:rsid w:val="00547B58"/>
    <w:rPr>
      <w:rFonts w:asciiTheme="majorHAnsi" w:eastAsiaTheme="majorEastAsia" w:hAnsiTheme="majorHAnsi" w:cstheme="majorBidi"/>
      <w:b/>
      <w:sz w:val="21"/>
      <w:szCs w:val="21"/>
    </w:rPr>
  </w:style>
  <w:style w:type="paragraph" w:styleId="a5">
    <w:name w:val="header"/>
    <w:basedOn w:val="a0"/>
    <w:link w:val="Char"/>
    <w:uiPriority w:val="99"/>
    <w:unhideWhenUsed/>
    <w:rsid w:val="008D75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8D7559"/>
  </w:style>
  <w:style w:type="paragraph" w:styleId="a6">
    <w:name w:val="footer"/>
    <w:basedOn w:val="a0"/>
    <w:link w:val="Char0"/>
    <w:uiPriority w:val="99"/>
    <w:unhideWhenUsed/>
    <w:rsid w:val="008D75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8D7559"/>
  </w:style>
  <w:style w:type="paragraph" w:styleId="a7">
    <w:name w:val="Balloon Text"/>
    <w:basedOn w:val="a0"/>
    <w:link w:val="Char1"/>
    <w:uiPriority w:val="99"/>
    <w:semiHidden/>
    <w:unhideWhenUsed/>
    <w:rsid w:val="004968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4968E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note text"/>
    <w:basedOn w:val="a0"/>
    <w:link w:val="Char2"/>
    <w:uiPriority w:val="99"/>
    <w:semiHidden/>
    <w:unhideWhenUsed/>
    <w:rsid w:val="005E404C"/>
    <w:pPr>
      <w:snapToGrid w:val="0"/>
      <w:jc w:val="left"/>
    </w:pPr>
  </w:style>
  <w:style w:type="character" w:customStyle="1" w:styleId="Char2">
    <w:name w:val="각주 텍스트 Char"/>
    <w:basedOn w:val="a1"/>
    <w:link w:val="a8"/>
    <w:uiPriority w:val="99"/>
    <w:semiHidden/>
    <w:rsid w:val="005E404C"/>
  </w:style>
  <w:style w:type="character" w:styleId="a9">
    <w:name w:val="footnote reference"/>
    <w:basedOn w:val="a1"/>
    <w:uiPriority w:val="99"/>
    <w:semiHidden/>
    <w:unhideWhenUsed/>
    <w:rsid w:val="005E404C"/>
    <w:rPr>
      <w:vertAlign w:val="superscript"/>
    </w:rPr>
  </w:style>
  <w:style w:type="character" w:styleId="aa">
    <w:name w:val="annotation reference"/>
    <w:basedOn w:val="a1"/>
    <w:uiPriority w:val="99"/>
    <w:semiHidden/>
    <w:unhideWhenUsed/>
    <w:rsid w:val="00EA0B6C"/>
    <w:rPr>
      <w:sz w:val="18"/>
      <w:szCs w:val="18"/>
    </w:rPr>
  </w:style>
  <w:style w:type="paragraph" w:styleId="ab">
    <w:name w:val="annotation text"/>
    <w:basedOn w:val="a0"/>
    <w:link w:val="Char3"/>
    <w:uiPriority w:val="99"/>
    <w:semiHidden/>
    <w:unhideWhenUsed/>
    <w:rsid w:val="00EA0B6C"/>
    <w:pPr>
      <w:jc w:val="left"/>
    </w:pPr>
  </w:style>
  <w:style w:type="character" w:customStyle="1" w:styleId="Char3">
    <w:name w:val="메모 텍스트 Char"/>
    <w:basedOn w:val="a1"/>
    <w:link w:val="ab"/>
    <w:uiPriority w:val="99"/>
    <w:semiHidden/>
    <w:rsid w:val="00EA0B6C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A0B6C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EA0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6E44E-6CA9-43AF-B409-BFB4DAA09B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055A1D-A812-411D-AF76-30CB0540A719}"/>
</file>

<file path=customXml/itemProps3.xml><?xml version="1.0" encoding="utf-8"?>
<ds:datastoreItem xmlns:ds="http://schemas.openxmlformats.org/officeDocument/2006/customXml" ds:itemID="{108D8825-3F65-4450-B23E-0A345BEC0A5D}"/>
</file>

<file path=customXml/itemProps4.xml><?xml version="1.0" encoding="utf-8"?>
<ds:datastoreItem xmlns:ds="http://schemas.openxmlformats.org/officeDocument/2006/customXml" ds:itemID="{AD6C7FDC-1936-4428-86F4-7DD9F2371C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송경훈</dc:creator>
  <cp:lastModifiedBy>dg KIM</cp:lastModifiedBy>
  <cp:revision>6</cp:revision>
  <cp:lastPrinted>2016-09-28T10:40:00Z</cp:lastPrinted>
  <dcterms:created xsi:type="dcterms:W3CDTF">2016-10-04T11:57:00Z</dcterms:created>
  <dcterms:modified xsi:type="dcterms:W3CDTF">2016-10-05T08:15:00Z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